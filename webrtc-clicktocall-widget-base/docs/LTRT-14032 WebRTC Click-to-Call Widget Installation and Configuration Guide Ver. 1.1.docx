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4252"/>
        <w:gridCol w:w="5528"/>
        <w:gridCol w:w="1125"/>
      </w:tblGrid>
      <w:tr w:rsidR="002A44B0" w:rsidRPr="005F6E7C" w14:paraId="54FC35DD" w14:textId="77777777" w:rsidTr="00C9643B">
        <w:trPr>
          <w:trHeight w:hRule="exact" w:val="1077"/>
        </w:trPr>
        <w:tc>
          <w:tcPr>
            <w:tcW w:w="11898" w:type="dxa"/>
            <w:gridSpan w:val="4"/>
            <w:shd w:val="clear" w:color="auto" w:fill="8DABD1"/>
          </w:tcPr>
          <w:p w14:paraId="0981D605" w14:textId="76A119B7" w:rsidR="002A44B0" w:rsidRPr="005F6E7C" w:rsidRDefault="003738EF" w:rsidP="005D11B3">
            <w:pPr>
              <w:pStyle w:val="Title1"/>
              <w:outlineLvl w:val="0"/>
            </w:pPr>
            <w:r w:rsidRPr="005F6E7C">
              <w:t>Installation and Configuration Guide</w:t>
            </w:r>
          </w:p>
        </w:tc>
      </w:tr>
      <w:tr w:rsidR="002A44B0" w:rsidRPr="005F6E7C" w14:paraId="44F7DB17" w14:textId="77777777" w:rsidTr="00C9643B">
        <w:trPr>
          <w:trHeight w:hRule="exact" w:val="57"/>
        </w:trPr>
        <w:tc>
          <w:tcPr>
            <w:tcW w:w="11898" w:type="dxa"/>
            <w:gridSpan w:val="4"/>
          </w:tcPr>
          <w:p w14:paraId="6AAB3407" w14:textId="77777777" w:rsidR="002A44B0" w:rsidRPr="005F6E7C" w:rsidRDefault="002A44B0" w:rsidP="00C9643B">
            <w:pPr>
              <w:pStyle w:val="zpara1"/>
            </w:pPr>
          </w:p>
        </w:tc>
      </w:tr>
      <w:tr w:rsidR="002A44B0" w:rsidRPr="005F6E7C" w14:paraId="65410B6F" w14:textId="77777777" w:rsidTr="00C9643B">
        <w:trPr>
          <w:trHeight w:hRule="exact" w:val="680"/>
        </w:trPr>
        <w:tc>
          <w:tcPr>
            <w:tcW w:w="11898" w:type="dxa"/>
            <w:gridSpan w:val="4"/>
            <w:shd w:val="clear" w:color="auto" w:fill="618FC0"/>
          </w:tcPr>
          <w:p w14:paraId="739CE66E" w14:textId="34B2FE2E" w:rsidR="002A44B0" w:rsidRPr="005F6E7C" w:rsidRDefault="003738EF" w:rsidP="00C9643B">
            <w:pPr>
              <w:pStyle w:val="Title2"/>
              <w:spacing w:before="120"/>
            </w:pPr>
            <w:r w:rsidRPr="005F6E7C">
              <w:t>AudioCodes WebRTC Solutions for Enterprises</w:t>
            </w:r>
          </w:p>
        </w:tc>
      </w:tr>
      <w:tr w:rsidR="002A44B0" w:rsidRPr="005F6E7C" w14:paraId="3072CE43" w14:textId="77777777" w:rsidTr="00C9643B">
        <w:trPr>
          <w:trHeight w:val="7937"/>
        </w:trPr>
        <w:tc>
          <w:tcPr>
            <w:tcW w:w="11898" w:type="dxa"/>
            <w:gridSpan w:val="4"/>
            <w:shd w:val="clear" w:color="auto" w:fill="4473AB"/>
          </w:tcPr>
          <w:p w14:paraId="0B609CBC" w14:textId="66CB0FD1" w:rsidR="002A44B0" w:rsidRPr="005F6E7C" w:rsidRDefault="003738EF" w:rsidP="00163F28">
            <w:pPr>
              <w:pStyle w:val="Title3"/>
            </w:pPr>
            <w:r w:rsidRPr="005F6E7C">
              <w:t>WebRTC Click-to-Call Widget</w:t>
            </w:r>
          </w:p>
          <w:p w14:paraId="146991FF" w14:textId="77777777" w:rsidR="002A44B0" w:rsidRPr="005F6E7C" w:rsidRDefault="002A44B0" w:rsidP="00C9643B">
            <w:pPr>
              <w:pStyle w:val="Title4"/>
            </w:pPr>
          </w:p>
          <w:p w14:paraId="311291DE" w14:textId="5B66DC5D" w:rsidR="002A44B0" w:rsidRPr="005F6E7C" w:rsidRDefault="003738EF" w:rsidP="00C9643B">
            <w:pPr>
              <w:pStyle w:val="Title5"/>
            </w:pPr>
            <w:r w:rsidRPr="005F6E7C">
              <w:t>Version 1.1</w:t>
            </w:r>
          </w:p>
        </w:tc>
      </w:tr>
      <w:tr w:rsidR="002A44B0" w:rsidRPr="005F6E7C" w14:paraId="53A1E8F9" w14:textId="77777777" w:rsidTr="00C9643B">
        <w:trPr>
          <w:trHeight w:val="4706"/>
        </w:trPr>
        <w:tc>
          <w:tcPr>
            <w:tcW w:w="11898" w:type="dxa"/>
            <w:gridSpan w:val="4"/>
          </w:tcPr>
          <w:p w14:paraId="3F5FA74C" w14:textId="77777777" w:rsidR="002A44B0" w:rsidRPr="005F6E7C" w:rsidRDefault="002A44B0" w:rsidP="00C9643B">
            <w:pPr>
              <w:pStyle w:val="Body15"/>
            </w:pPr>
          </w:p>
        </w:tc>
      </w:tr>
      <w:tr w:rsidR="002A44B0" w:rsidRPr="005F6E7C" w14:paraId="5CEA6FD0" w14:textId="77777777" w:rsidTr="00C9643B">
        <w:trPr>
          <w:trHeight w:val="1134"/>
        </w:trPr>
        <w:tc>
          <w:tcPr>
            <w:tcW w:w="993" w:type="dxa"/>
          </w:tcPr>
          <w:p w14:paraId="0573748C" w14:textId="77777777" w:rsidR="002A44B0" w:rsidRPr="005F6E7C" w:rsidRDefault="002A44B0" w:rsidP="00C9643B">
            <w:pPr>
              <w:pStyle w:val="TableBodyLeft"/>
            </w:pPr>
          </w:p>
        </w:tc>
        <w:tc>
          <w:tcPr>
            <w:tcW w:w="4252" w:type="dxa"/>
          </w:tcPr>
          <w:p w14:paraId="394ADB67" w14:textId="77777777" w:rsidR="002A44B0" w:rsidRPr="005F6E7C" w:rsidRDefault="002A44B0" w:rsidP="00C9643B">
            <w:pPr>
              <w:pStyle w:val="TableBodyLeft"/>
            </w:pPr>
          </w:p>
        </w:tc>
        <w:tc>
          <w:tcPr>
            <w:tcW w:w="5528" w:type="dxa"/>
          </w:tcPr>
          <w:p w14:paraId="07CFCF45" w14:textId="77777777" w:rsidR="002A44B0" w:rsidRPr="005F6E7C" w:rsidRDefault="002A44B0" w:rsidP="00C9643B">
            <w:pPr>
              <w:pStyle w:val="TableBodyLeft"/>
            </w:pPr>
            <w:r w:rsidRPr="005F6E7C">
              <w:rPr>
                <w:noProof/>
                <w:lang w:bidi="he-IL"/>
              </w:rPr>
              <w:drawing>
                <wp:inline distT="0" distB="0" distL="0" distR="0" wp14:anchorId="5F95F8D4" wp14:editId="1777BB21">
                  <wp:extent cx="345630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6305" cy="609600"/>
                          </a:xfrm>
                          <a:prstGeom prst="rect">
                            <a:avLst/>
                          </a:prstGeom>
                        </pic:spPr>
                      </pic:pic>
                    </a:graphicData>
                  </a:graphic>
                </wp:inline>
              </w:drawing>
            </w:r>
          </w:p>
        </w:tc>
        <w:tc>
          <w:tcPr>
            <w:tcW w:w="1125" w:type="dxa"/>
          </w:tcPr>
          <w:p w14:paraId="4A4F3D2B" w14:textId="77777777" w:rsidR="002A44B0" w:rsidRPr="005F6E7C" w:rsidRDefault="002A44B0" w:rsidP="00C9643B">
            <w:pPr>
              <w:pStyle w:val="TableBodyLeft"/>
            </w:pPr>
          </w:p>
        </w:tc>
      </w:tr>
    </w:tbl>
    <w:p w14:paraId="28D06C8F" w14:textId="77777777" w:rsidR="00163F28" w:rsidRPr="005F6E7C" w:rsidRDefault="00163F28" w:rsidP="00163F28">
      <w:pPr>
        <w:pStyle w:val="Body15"/>
      </w:pPr>
    </w:p>
    <w:p w14:paraId="5EE1764D" w14:textId="77777777" w:rsidR="00163F28" w:rsidRPr="005F6E7C" w:rsidRDefault="00163F28" w:rsidP="00163F28">
      <w:pPr>
        <w:pStyle w:val="Body15"/>
        <w:sectPr w:rsidR="00163F28" w:rsidRPr="005F6E7C" w:rsidSect="00CF1419">
          <w:type w:val="continuous"/>
          <w:pgSz w:w="11908" w:h="16833" w:code="9"/>
          <w:pgMar w:top="0" w:right="0" w:bottom="0" w:left="0" w:header="0" w:footer="0" w:gutter="0"/>
          <w:cols w:space="720"/>
          <w:noEndnote/>
          <w:docGrid w:linePitch="272"/>
        </w:sectPr>
      </w:pPr>
    </w:p>
    <w:p w14:paraId="0A844556" w14:textId="77777777" w:rsidR="00163F28" w:rsidRPr="005F6E7C" w:rsidRDefault="00163F28" w:rsidP="00163F28">
      <w:pPr>
        <w:pStyle w:val="Tiny"/>
      </w:pPr>
    </w:p>
    <w:p w14:paraId="0F64B429" w14:textId="77777777" w:rsidR="00163F28" w:rsidRPr="005F6E7C" w:rsidRDefault="00163F28" w:rsidP="00163F28">
      <w:pPr>
        <w:pStyle w:val="Tiny"/>
      </w:pPr>
    </w:p>
    <w:p w14:paraId="25603A0D" w14:textId="77777777" w:rsidR="00024E11" w:rsidRPr="005F6E7C" w:rsidRDefault="00024E11" w:rsidP="005D11B3">
      <w:pPr>
        <w:pStyle w:val="TOCTitle"/>
      </w:pPr>
      <w:bookmarkStart w:id="0" w:name="_Toc109747260"/>
      <w:r w:rsidRPr="005F6E7C">
        <w:lastRenderedPageBreak/>
        <w:t>Table of Contents</w:t>
      </w:r>
      <w:bookmarkEnd w:id="0"/>
    </w:p>
    <w:bookmarkStart w:id="1" w:name="O_55"/>
    <w:bookmarkEnd w:id="1"/>
    <w:p w14:paraId="0FC2E11C" w14:textId="4E7FBB9E" w:rsidR="009351B5" w:rsidRDefault="005A71B2">
      <w:pPr>
        <w:pStyle w:val="TOC1"/>
        <w:rPr>
          <w:ins w:id="2" w:author="Igor Kolosov" w:date="2022-07-26T17:00:00Z"/>
          <w:rFonts w:eastAsiaTheme="minorEastAsia" w:cstheme="minorBidi"/>
          <w:b w:val="0"/>
          <w:color w:val="auto"/>
          <w:sz w:val="22"/>
          <w:szCs w:val="22"/>
          <w:lang w:bidi="he-IL"/>
        </w:rPr>
      </w:pPr>
      <w:r w:rsidRPr="005F6E7C">
        <w:rPr>
          <w:color w:val="0070C0"/>
        </w:rPr>
        <w:fldChar w:fldCharType="begin"/>
      </w:r>
      <w:r w:rsidRPr="005F6E7C">
        <w:instrText xml:space="preserve"> TOC \h \o "1-4" \t "H1 Alpha AC,1,H2 Alpha AC,2,H3 Alpha AC,3,H4 Alpha AC,4,Part Subheading,7" </w:instrText>
      </w:r>
      <w:r w:rsidRPr="005F6E7C">
        <w:rPr>
          <w:color w:val="0070C0"/>
        </w:rPr>
        <w:fldChar w:fldCharType="separate"/>
      </w:r>
      <w:ins w:id="3" w:author="Igor Kolosov" w:date="2022-07-26T17:00:00Z">
        <w:r w:rsidR="009351B5" w:rsidRPr="00B31767">
          <w:rPr>
            <w:rStyle w:val="Hyperlink"/>
          </w:rPr>
          <w:fldChar w:fldCharType="begin"/>
        </w:r>
        <w:r w:rsidR="009351B5" w:rsidRPr="00B31767">
          <w:rPr>
            <w:rStyle w:val="Hyperlink"/>
          </w:rPr>
          <w:instrText xml:space="preserve"> </w:instrText>
        </w:r>
        <w:r w:rsidR="009351B5">
          <w:instrText>HYPERLINK \l "_Toc109747260"</w:instrText>
        </w:r>
        <w:r w:rsidR="009351B5" w:rsidRPr="00B31767">
          <w:rPr>
            <w:rStyle w:val="Hyperlink"/>
          </w:rPr>
          <w:instrText xml:space="preserve"> </w:instrText>
        </w:r>
        <w:r w:rsidR="009351B5" w:rsidRPr="00B31767">
          <w:rPr>
            <w:rStyle w:val="Hyperlink"/>
          </w:rPr>
          <w:fldChar w:fldCharType="separate"/>
        </w:r>
        <w:r w:rsidR="009351B5" w:rsidRPr="00B31767">
          <w:rPr>
            <w:rStyle w:val="Hyperlink"/>
          </w:rPr>
          <w:t>Table of Contents</w:t>
        </w:r>
        <w:r w:rsidR="009351B5">
          <w:tab/>
        </w:r>
        <w:r w:rsidR="009351B5">
          <w:fldChar w:fldCharType="begin"/>
        </w:r>
        <w:r w:rsidR="009351B5">
          <w:instrText xml:space="preserve"> PAGEREF _Toc109747260 \h </w:instrText>
        </w:r>
      </w:ins>
      <w:r w:rsidR="009351B5">
        <w:fldChar w:fldCharType="separate"/>
      </w:r>
      <w:ins w:id="4" w:author="Igor Kolosov" w:date="2022-07-26T17:00:00Z">
        <w:r w:rsidR="009351B5">
          <w:t>ii</w:t>
        </w:r>
        <w:r w:rsidR="009351B5">
          <w:fldChar w:fldCharType="end"/>
        </w:r>
        <w:r w:rsidR="009351B5" w:rsidRPr="00B31767">
          <w:rPr>
            <w:rStyle w:val="Hyperlink"/>
          </w:rPr>
          <w:fldChar w:fldCharType="end"/>
        </w:r>
      </w:ins>
    </w:p>
    <w:p w14:paraId="4242BB60" w14:textId="23E01CB3" w:rsidR="009351B5" w:rsidRDefault="009351B5">
      <w:pPr>
        <w:pStyle w:val="TOC1"/>
        <w:rPr>
          <w:ins w:id="5" w:author="Igor Kolosov" w:date="2022-07-26T17:00:00Z"/>
          <w:rFonts w:eastAsiaTheme="minorEastAsia" w:cstheme="minorBidi"/>
          <w:b w:val="0"/>
          <w:color w:val="auto"/>
          <w:sz w:val="22"/>
          <w:szCs w:val="22"/>
          <w:lang w:bidi="he-IL"/>
        </w:rPr>
      </w:pPr>
      <w:ins w:id="6" w:author="Igor Kolosov" w:date="2022-07-26T17:00:00Z">
        <w:r w:rsidRPr="00B31767">
          <w:rPr>
            <w:rStyle w:val="Hyperlink"/>
          </w:rPr>
          <w:fldChar w:fldCharType="begin"/>
        </w:r>
        <w:r w:rsidRPr="00B31767">
          <w:rPr>
            <w:rStyle w:val="Hyperlink"/>
          </w:rPr>
          <w:instrText xml:space="preserve"> </w:instrText>
        </w:r>
        <w:r>
          <w:instrText>HYPERLINK \l "_Toc109747261"</w:instrText>
        </w:r>
        <w:r w:rsidRPr="00B31767">
          <w:rPr>
            <w:rStyle w:val="Hyperlink"/>
          </w:rPr>
          <w:instrText xml:space="preserve"> </w:instrText>
        </w:r>
        <w:r w:rsidRPr="00B31767">
          <w:rPr>
            <w:rStyle w:val="Hyperlink"/>
          </w:rPr>
          <w:fldChar w:fldCharType="separate"/>
        </w:r>
        <w:r w:rsidRPr="00B31767">
          <w:rPr>
            <w:rStyle w:val="Hyperlink"/>
          </w:rPr>
          <w:t>Notice</w:t>
        </w:r>
        <w:r>
          <w:tab/>
        </w:r>
        <w:r>
          <w:fldChar w:fldCharType="begin"/>
        </w:r>
        <w:r>
          <w:instrText xml:space="preserve"> PAGEREF _Toc109747261 \h </w:instrText>
        </w:r>
      </w:ins>
      <w:r>
        <w:fldChar w:fldCharType="separate"/>
      </w:r>
      <w:ins w:id="7" w:author="Igor Kolosov" w:date="2022-07-26T17:00:00Z">
        <w:r>
          <w:t>iii</w:t>
        </w:r>
        <w:r>
          <w:fldChar w:fldCharType="end"/>
        </w:r>
        <w:r w:rsidRPr="00B31767">
          <w:rPr>
            <w:rStyle w:val="Hyperlink"/>
          </w:rPr>
          <w:fldChar w:fldCharType="end"/>
        </w:r>
      </w:ins>
    </w:p>
    <w:p w14:paraId="151B214D" w14:textId="69BBACF3" w:rsidR="009351B5" w:rsidRDefault="009351B5">
      <w:pPr>
        <w:pStyle w:val="TOC2"/>
        <w:rPr>
          <w:ins w:id="8" w:author="Igor Kolosov" w:date="2022-07-26T17:00:00Z"/>
          <w:rFonts w:eastAsiaTheme="minorEastAsia" w:cstheme="minorBidi"/>
          <w:color w:val="auto"/>
          <w:szCs w:val="22"/>
          <w:lang w:bidi="he-IL"/>
        </w:rPr>
      </w:pPr>
      <w:ins w:id="9" w:author="Igor Kolosov" w:date="2022-07-26T17:00:00Z">
        <w:r w:rsidRPr="00B31767">
          <w:rPr>
            <w:rStyle w:val="Hyperlink"/>
          </w:rPr>
          <w:fldChar w:fldCharType="begin"/>
        </w:r>
        <w:r w:rsidRPr="00B31767">
          <w:rPr>
            <w:rStyle w:val="Hyperlink"/>
          </w:rPr>
          <w:instrText xml:space="preserve"> </w:instrText>
        </w:r>
        <w:r>
          <w:instrText>HYPERLINK \l "_Toc109747262"</w:instrText>
        </w:r>
        <w:r w:rsidRPr="00B31767">
          <w:rPr>
            <w:rStyle w:val="Hyperlink"/>
          </w:rPr>
          <w:instrText xml:space="preserve"> </w:instrText>
        </w:r>
        <w:r w:rsidRPr="00B31767">
          <w:rPr>
            <w:rStyle w:val="Hyperlink"/>
          </w:rPr>
          <w:fldChar w:fldCharType="separate"/>
        </w:r>
        <w:r w:rsidRPr="00B31767">
          <w:rPr>
            <w:rStyle w:val="Hyperlink"/>
          </w:rPr>
          <w:t>Customer Support</w:t>
        </w:r>
        <w:r>
          <w:tab/>
        </w:r>
        <w:r>
          <w:fldChar w:fldCharType="begin"/>
        </w:r>
        <w:r>
          <w:instrText xml:space="preserve"> PAGEREF _Toc109747262 \h </w:instrText>
        </w:r>
      </w:ins>
      <w:r>
        <w:fldChar w:fldCharType="separate"/>
      </w:r>
      <w:ins w:id="10" w:author="Igor Kolosov" w:date="2022-07-26T17:00:00Z">
        <w:r>
          <w:t>iii</w:t>
        </w:r>
        <w:r>
          <w:fldChar w:fldCharType="end"/>
        </w:r>
        <w:r w:rsidRPr="00B31767">
          <w:rPr>
            <w:rStyle w:val="Hyperlink"/>
          </w:rPr>
          <w:fldChar w:fldCharType="end"/>
        </w:r>
      </w:ins>
    </w:p>
    <w:p w14:paraId="4CD94F21" w14:textId="4CEE98A4" w:rsidR="009351B5" w:rsidRDefault="009351B5">
      <w:pPr>
        <w:pStyle w:val="TOC2"/>
        <w:rPr>
          <w:ins w:id="11" w:author="Igor Kolosov" w:date="2022-07-26T17:00:00Z"/>
          <w:rFonts w:eastAsiaTheme="minorEastAsia" w:cstheme="minorBidi"/>
          <w:color w:val="auto"/>
          <w:szCs w:val="22"/>
          <w:lang w:bidi="he-IL"/>
        </w:rPr>
      </w:pPr>
      <w:ins w:id="12" w:author="Igor Kolosov" w:date="2022-07-26T17:00:00Z">
        <w:r w:rsidRPr="00B31767">
          <w:rPr>
            <w:rStyle w:val="Hyperlink"/>
          </w:rPr>
          <w:fldChar w:fldCharType="begin"/>
        </w:r>
        <w:r w:rsidRPr="00B31767">
          <w:rPr>
            <w:rStyle w:val="Hyperlink"/>
          </w:rPr>
          <w:instrText xml:space="preserve"> </w:instrText>
        </w:r>
        <w:r>
          <w:instrText>HYPERLINK \l "_Toc109747263"</w:instrText>
        </w:r>
        <w:r w:rsidRPr="00B31767">
          <w:rPr>
            <w:rStyle w:val="Hyperlink"/>
          </w:rPr>
          <w:instrText xml:space="preserve"> </w:instrText>
        </w:r>
        <w:r w:rsidRPr="00B31767">
          <w:rPr>
            <w:rStyle w:val="Hyperlink"/>
          </w:rPr>
          <w:fldChar w:fldCharType="separate"/>
        </w:r>
        <w:r w:rsidRPr="00B31767">
          <w:rPr>
            <w:rStyle w:val="Hyperlink"/>
          </w:rPr>
          <w:t>Abbreviations and Terminology</w:t>
        </w:r>
        <w:r>
          <w:tab/>
        </w:r>
        <w:r>
          <w:fldChar w:fldCharType="begin"/>
        </w:r>
        <w:r>
          <w:instrText xml:space="preserve"> PAGEREF _Toc109747263 \h </w:instrText>
        </w:r>
      </w:ins>
      <w:r>
        <w:fldChar w:fldCharType="separate"/>
      </w:r>
      <w:ins w:id="13" w:author="Igor Kolosov" w:date="2022-07-26T17:00:00Z">
        <w:r>
          <w:t>iii</w:t>
        </w:r>
        <w:r>
          <w:fldChar w:fldCharType="end"/>
        </w:r>
        <w:r w:rsidRPr="00B31767">
          <w:rPr>
            <w:rStyle w:val="Hyperlink"/>
          </w:rPr>
          <w:fldChar w:fldCharType="end"/>
        </w:r>
      </w:ins>
    </w:p>
    <w:p w14:paraId="47BD7BC1" w14:textId="2018FE99" w:rsidR="009351B5" w:rsidRDefault="009351B5">
      <w:pPr>
        <w:pStyle w:val="TOC2"/>
        <w:rPr>
          <w:ins w:id="14" w:author="Igor Kolosov" w:date="2022-07-26T17:00:00Z"/>
          <w:rFonts w:eastAsiaTheme="minorEastAsia" w:cstheme="minorBidi"/>
          <w:color w:val="auto"/>
          <w:szCs w:val="22"/>
          <w:lang w:bidi="he-IL"/>
        </w:rPr>
      </w:pPr>
      <w:ins w:id="15" w:author="Igor Kolosov" w:date="2022-07-26T17:00:00Z">
        <w:r w:rsidRPr="00B31767">
          <w:rPr>
            <w:rStyle w:val="Hyperlink"/>
          </w:rPr>
          <w:fldChar w:fldCharType="begin"/>
        </w:r>
        <w:r w:rsidRPr="00B31767">
          <w:rPr>
            <w:rStyle w:val="Hyperlink"/>
          </w:rPr>
          <w:instrText xml:space="preserve"> </w:instrText>
        </w:r>
        <w:r>
          <w:instrText>HYPERLINK \l "_Toc109747264"</w:instrText>
        </w:r>
        <w:r w:rsidRPr="00B31767">
          <w:rPr>
            <w:rStyle w:val="Hyperlink"/>
          </w:rPr>
          <w:instrText xml:space="preserve"> </w:instrText>
        </w:r>
        <w:r w:rsidRPr="00B31767">
          <w:rPr>
            <w:rStyle w:val="Hyperlink"/>
          </w:rPr>
          <w:fldChar w:fldCharType="separate"/>
        </w:r>
        <w:r w:rsidRPr="00B31767">
          <w:rPr>
            <w:rStyle w:val="Hyperlink"/>
          </w:rPr>
          <w:t>Related Documentation</w:t>
        </w:r>
        <w:r>
          <w:tab/>
        </w:r>
        <w:r>
          <w:fldChar w:fldCharType="begin"/>
        </w:r>
        <w:r>
          <w:instrText xml:space="preserve"> PAGEREF _Toc109747264 \h </w:instrText>
        </w:r>
      </w:ins>
      <w:r>
        <w:fldChar w:fldCharType="separate"/>
      </w:r>
      <w:ins w:id="16" w:author="Igor Kolosov" w:date="2022-07-26T17:00:00Z">
        <w:r>
          <w:t>iii</w:t>
        </w:r>
        <w:r>
          <w:fldChar w:fldCharType="end"/>
        </w:r>
        <w:r w:rsidRPr="00B31767">
          <w:rPr>
            <w:rStyle w:val="Hyperlink"/>
          </w:rPr>
          <w:fldChar w:fldCharType="end"/>
        </w:r>
      </w:ins>
    </w:p>
    <w:p w14:paraId="4B4181FD" w14:textId="6574D2F6" w:rsidR="009351B5" w:rsidRDefault="009351B5">
      <w:pPr>
        <w:pStyle w:val="TOC2"/>
        <w:rPr>
          <w:ins w:id="17" w:author="Igor Kolosov" w:date="2022-07-26T17:00:00Z"/>
          <w:rFonts w:eastAsiaTheme="minorEastAsia" w:cstheme="minorBidi"/>
          <w:color w:val="auto"/>
          <w:szCs w:val="22"/>
          <w:lang w:bidi="he-IL"/>
        </w:rPr>
      </w:pPr>
      <w:ins w:id="18" w:author="Igor Kolosov" w:date="2022-07-26T17:00:00Z">
        <w:r w:rsidRPr="00B31767">
          <w:rPr>
            <w:rStyle w:val="Hyperlink"/>
          </w:rPr>
          <w:fldChar w:fldCharType="begin"/>
        </w:r>
        <w:r w:rsidRPr="00B31767">
          <w:rPr>
            <w:rStyle w:val="Hyperlink"/>
          </w:rPr>
          <w:instrText xml:space="preserve"> </w:instrText>
        </w:r>
        <w:r>
          <w:instrText>HYPERLINK \l "_Toc109747265"</w:instrText>
        </w:r>
        <w:r w:rsidRPr="00B31767">
          <w:rPr>
            <w:rStyle w:val="Hyperlink"/>
          </w:rPr>
          <w:instrText xml:space="preserve"> </w:instrText>
        </w:r>
        <w:r w:rsidRPr="00B31767">
          <w:rPr>
            <w:rStyle w:val="Hyperlink"/>
          </w:rPr>
          <w:fldChar w:fldCharType="separate"/>
        </w:r>
        <w:r w:rsidRPr="00B31767">
          <w:rPr>
            <w:rStyle w:val="Hyperlink"/>
          </w:rPr>
          <w:t>Document Revision Record</w:t>
        </w:r>
        <w:r>
          <w:tab/>
        </w:r>
        <w:r>
          <w:fldChar w:fldCharType="begin"/>
        </w:r>
        <w:r>
          <w:instrText xml:space="preserve"> PAGEREF _Toc109747265 \h </w:instrText>
        </w:r>
      </w:ins>
      <w:r>
        <w:fldChar w:fldCharType="separate"/>
      </w:r>
      <w:ins w:id="19" w:author="Igor Kolosov" w:date="2022-07-26T17:00:00Z">
        <w:r>
          <w:t>iii</w:t>
        </w:r>
        <w:r>
          <w:fldChar w:fldCharType="end"/>
        </w:r>
        <w:r w:rsidRPr="00B31767">
          <w:rPr>
            <w:rStyle w:val="Hyperlink"/>
          </w:rPr>
          <w:fldChar w:fldCharType="end"/>
        </w:r>
      </w:ins>
    </w:p>
    <w:p w14:paraId="2B24AFD0" w14:textId="17504D82" w:rsidR="009351B5" w:rsidRDefault="009351B5">
      <w:pPr>
        <w:pStyle w:val="TOC2"/>
        <w:rPr>
          <w:ins w:id="20" w:author="Igor Kolosov" w:date="2022-07-26T17:00:00Z"/>
          <w:rFonts w:eastAsiaTheme="minorEastAsia" w:cstheme="minorBidi"/>
          <w:color w:val="auto"/>
          <w:szCs w:val="22"/>
          <w:lang w:bidi="he-IL"/>
        </w:rPr>
      </w:pPr>
      <w:ins w:id="21" w:author="Igor Kolosov" w:date="2022-07-26T17:00:00Z">
        <w:r w:rsidRPr="00B31767">
          <w:rPr>
            <w:rStyle w:val="Hyperlink"/>
          </w:rPr>
          <w:fldChar w:fldCharType="begin"/>
        </w:r>
        <w:r w:rsidRPr="00B31767">
          <w:rPr>
            <w:rStyle w:val="Hyperlink"/>
          </w:rPr>
          <w:instrText xml:space="preserve"> </w:instrText>
        </w:r>
        <w:r>
          <w:instrText>HYPERLINK \l "_Toc109747266"</w:instrText>
        </w:r>
        <w:r w:rsidRPr="00B31767">
          <w:rPr>
            <w:rStyle w:val="Hyperlink"/>
          </w:rPr>
          <w:instrText xml:space="preserve"> </w:instrText>
        </w:r>
        <w:r w:rsidRPr="00B31767">
          <w:rPr>
            <w:rStyle w:val="Hyperlink"/>
          </w:rPr>
          <w:fldChar w:fldCharType="separate"/>
        </w:r>
        <w:r w:rsidRPr="00B31767">
          <w:rPr>
            <w:rStyle w:val="Hyperlink"/>
          </w:rPr>
          <w:t>Documentation Feedback</w:t>
        </w:r>
        <w:r>
          <w:tab/>
        </w:r>
        <w:r>
          <w:fldChar w:fldCharType="begin"/>
        </w:r>
        <w:r>
          <w:instrText xml:space="preserve"> PAGEREF _Toc109747266 \h </w:instrText>
        </w:r>
      </w:ins>
      <w:r>
        <w:fldChar w:fldCharType="separate"/>
      </w:r>
      <w:ins w:id="22" w:author="Igor Kolosov" w:date="2022-07-26T17:00:00Z">
        <w:r>
          <w:t>iii</w:t>
        </w:r>
        <w:r>
          <w:fldChar w:fldCharType="end"/>
        </w:r>
        <w:r w:rsidRPr="00B31767">
          <w:rPr>
            <w:rStyle w:val="Hyperlink"/>
          </w:rPr>
          <w:fldChar w:fldCharType="end"/>
        </w:r>
      </w:ins>
    </w:p>
    <w:p w14:paraId="39797D6E" w14:textId="7094C890" w:rsidR="009351B5" w:rsidRDefault="009351B5">
      <w:pPr>
        <w:pStyle w:val="TOC2"/>
        <w:rPr>
          <w:ins w:id="23" w:author="Igor Kolosov" w:date="2022-07-26T17:00:00Z"/>
          <w:rFonts w:eastAsiaTheme="minorEastAsia" w:cstheme="minorBidi"/>
          <w:color w:val="auto"/>
          <w:szCs w:val="22"/>
          <w:lang w:bidi="he-IL"/>
        </w:rPr>
      </w:pPr>
      <w:ins w:id="24" w:author="Igor Kolosov" w:date="2022-07-26T17:00:00Z">
        <w:r w:rsidRPr="00B31767">
          <w:rPr>
            <w:rStyle w:val="Hyperlink"/>
          </w:rPr>
          <w:fldChar w:fldCharType="begin"/>
        </w:r>
        <w:r w:rsidRPr="00B31767">
          <w:rPr>
            <w:rStyle w:val="Hyperlink"/>
          </w:rPr>
          <w:instrText xml:space="preserve"> </w:instrText>
        </w:r>
        <w:r>
          <w:instrText>HYPERLINK \l "_Toc109747267"</w:instrText>
        </w:r>
        <w:r w:rsidRPr="00B31767">
          <w:rPr>
            <w:rStyle w:val="Hyperlink"/>
          </w:rPr>
          <w:instrText xml:space="preserve"> </w:instrText>
        </w:r>
        <w:r w:rsidRPr="00B31767">
          <w:rPr>
            <w:rStyle w:val="Hyperlink"/>
          </w:rPr>
          <w:fldChar w:fldCharType="separate"/>
        </w:r>
        <w:r w:rsidRPr="00B31767">
          <w:rPr>
            <w:rStyle w:val="Hyperlink"/>
          </w:rPr>
          <w:t>Documentation Feedback</w:t>
        </w:r>
        <w:r>
          <w:tab/>
        </w:r>
        <w:r>
          <w:fldChar w:fldCharType="begin"/>
        </w:r>
        <w:r>
          <w:instrText xml:space="preserve"> PAGEREF _Toc109747267 \h </w:instrText>
        </w:r>
      </w:ins>
      <w:r>
        <w:fldChar w:fldCharType="separate"/>
      </w:r>
      <w:ins w:id="25" w:author="Igor Kolosov" w:date="2022-07-26T17:00:00Z">
        <w:r>
          <w:t>iii</w:t>
        </w:r>
        <w:r>
          <w:fldChar w:fldCharType="end"/>
        </w:r>
        <w:r w:rsidRPr="00B31767">
          <w:rPr>
            <w:rStyle w:val="Hyperlink"/>
          </w:rPr>
          <w:fldChar w:fldCharType="end"/>
        </w:r>
      </w:ins>
    </w:p>
    <w:p w14:paraId="04CDA7A7" w14:textId="2C340DCF" w:rsidR="009351B5" w:rsidRDefault="009351B5">
      <w:pPr>
        <w:pStyle w:val="TOC1"/>
        <w:rPr>
          <w:ins w:id="26" w:author="Igor Kolosov" w:date="2022-07-26T17:00:00Z"/>
          <w:rFonts w:eastAsiaTheme="minorEastAsia" w:cstheme="minorBidi"/>
          <w:b w:val="0"/>
          <w:color w:val="auto"/>
          <w:sz w:val="22"/>
          <w:szCs w:val="22"/>
          <w:lang w:bidi="he-IL"/>
        </w:rPr>
      </w:pPr>
      <w:ins w:id="27" w:author="Igor Kolosov" w:date="2022-07-26T17:00:00Z">
        <w:r w:rsidRPr="00B31767">
          <w:rPr>
            <w:rStyle w:val="Hyperlink"/>
          </w:rPr>
          <w:fldChar w:fldCharType="begin"/>
        </w:r>
        <w:r w:rsidRPr="00B31767">
          <w:rPr>
            <w:rStyle w:val="Hyperlink"/>
          </w:rPr>
          <w:instrText xml:space="preserve"> </w:instrText>
        </w:r>
        <w:r>
          <w:instrText>HYPERLINK \l "_Toc109747268"</w:instrText>
        </w:r>
        <w:r w:rsidRPr="00B31767">
          <w:rPr>
            <w:rStyle w:val="Hyperlink"/>
          </w:rPr>
          <w:instrText xml:space="preserve"> </w:instrText>
        </w:r>
        <w:r w:rsidRPr="00B31767">
          <w:rPr>
            <w:rStyle w:val="Hyperlink"/>
          </w:rPr>
          <w:fldChar w:fldCharType="separate"/>
        </w:r>
        <w:r w:rsidRPr="00B31767">
          <w:rPr>
            <w:rStyle w:val="Hyperlink"/>
          </w:rPr>
          <w:t>1</w:t>
        </w:r>
        <w:r>
          <w:rPr>
            <w:rFonts w:eastAsiaTheme="minorEastAsia" w:cstheme="minorBidi"/>
            <w:b w:val="0"/>
            <w:color w:val="auto"/>
            <w:sz w:val="22"/>
            <w:szCs w:val="22"/>
            <w:lang w:bidi="he-IL"/>
          </w:rPr>
          <w:tab/>
        </w:r>
        <w:r w:rsidRPr="00B31767">
          <w:rPr>
            <w:rStyle w:val="Hyperlink"/>
          </w:rPr>
          <w:t>Introduction</w:t>
        </w:r>
        <w:r>
          <w:tab/>
        </w:r>
        <w:r>
          <w:fldChar w:fldCharType="begin"/>
        </w:r>
        <w:r>
          <w:instrText xml:space="preserve"> PAGEREF _Toc109747268 \h </w:instrText>
        </w:r>
      </w:ins>
      <w:r>
        <w:fldChar w:fldCharType="separate"/>
      </w:r>
      <w:ins w:id="28" w:author="Igor Kolosov" w:date="2022-07-26T17:00:00Z">
        <w:r>
          <w:t>1</w:t>
        </w:r>
        <w:r>
          <w:fldChar w:fldCharType="end"/>
        </w:r>
        <w:r w:rsidRPr="00B31767">
          <w:rPr>
            <w:rStyle w:val="Hyperlink"/>
          </w:rPr>
          <w:fldChar w:fldCharType="end"/>
        </w:r>
      </w:ins>
    </w:p>
    <w:p w14:paraId="60A5581B" w14:textId="33D7F9BD" w:rsidR="009351B5" w:rsidRDefault="009351B5">
      <w:pPr>
        <w:pStyle w:val="TOC2"/>
        <w:rPr>
          <w:ins w:id="29" w:author="Igor Kolosov" w:date="2022-07-26T17:00:00Z"/>
          <w:rFonts w:eastAsiaTheme="minorEastAsia" w:cstheme="minorBidi"/>
          <w:color w:val="auto"/>
          <w:szCs w:val="22"/>
          <w:lang w:bidi="he-IL"/>
        </w:rPr>
      </w:pPr>
      <w:ins w:id="30" w:author="Igor Kolosov" w:date="2022-07-26T17:00:00Z">
        <w:r w:rsidRPr="00B31767">
          <w:rPr>
            <w:rStyle w:val="Hyperlink"/>
          </w:rPr>
          <w:fldChar w:fldCharType="begin"/>
        </w:r>
        <w:r w:rsidRPr="00B31767">
          <w:rPr>
            <w:rStyle w:val="Hyperlink"/>
          </w:rPr>
          <w:instrText xml:space="preserve"> </w:instrText>
        </w:r>
        <w:r>
          <w:instrText>HYPERLINK \l "_Toc109747269"</w:instrText>
        </w:r>
        <w:r w:rsidRPr="00B31767">
          <w:rPr>
            <w:rStyle w:val="Hyperlink"/>
          </w:rPr>
          <w:instrText xml:space="preserve"> </w:instrText>
        </w:r>
        <w:r w:rsidRPr="00B31767">
          <w:rPr>
            <w:rStyle w:val="Hyperlink"/>
          </w:rPr>
          <w:fldChar w:fldCharType="separate"/>
        </w:r>
        <w:r w:rsidRPr="00B31767">
          <w:rPr>
            <w:rStyle w:val="Hyperlink"/>
          </w:rPr>
          <w:t>1.1</w:t>
        </w:r>
        <w:r>
          <w:rPr>
            <w:rFonts w:eastAsiaTheme="minorEastAsia" w:cstheme="minorBidi"/>
            <w:color w:val="auto"/>
            <w:szCs w:val="22"/>
            <w:lang w:bidi="he-IL"/>
          </w:rPr>
          <w:tab/>
        </w:r>
        <w:r w:rsidRPr="00B31767">
          <w:rPr>
            <w:rStyle w:val="Hyperlink"/>
          </w:rPr>
          <w:t>WebRTC Benefits</w:t>
        </w:r>
        <w:r>
          <w:tab/>
        </w:r>
        <w:r>
          <w:fldChar w:fldCharType="begin"/>
        </w:r>
        <w:r>
          <w:instrText xml:space="preserve"> PAGEREF _Toc109747269 \h </w:instrText>
        </w:r>
      </w:ins>
      <w:r>
        <w:fldChar w:fldCharType="separate"/>
      </w:r>
      <w:ins w:id="31" w:author="Igor Kolosov" w:date="2022-07-26T17:00:00Z">
        <w:r>
          <w:t>1</w:t>
        </w:r>
        <w:r>
          <w:fldChar w:fldCharType="end"/>
        </w:r>
        <w:r w:rsidRPr="00B31767">
          <w:rPr>
            <w:rStyle w:val="Hyperlink"/>
          </w:rPr>
          <w:fldChar w:fldCharType="end"/>
        </w:r>
      </w:ins>
    </w:p>
    <w:p w14:paraId="4231E49E" w14:textId="1697AA85" w:rsidR="009351B5" w:rsidRDefault="009351B5">
      <w:pPr>
        <w:pStyle w:val="TOC2"/>
        <w:rPr>
          <w:ins w:id="32" w:author="Igor Kolosov" w:date="2022-07-26T17:00:00Z"/>
          <w:rFonts w:eastAsiaTheme="minorEastAsia" w:cstheme="minorBidi"/>
          <w:color w:val="auto"/>
          <w:szCs w:val="22"/>
          <w:lang w:bidi="he-IL"/>
        </w:rPr>
      </w:pPr>
      <w:ins w:id="33" w:author="Igor Kolosov" w:date="2022-07-26T17:00:00Z">
        <w:r w:rsidRPr="00B31767">
          <w:rPr>
            <w:rStyle w:val="Hyperlink"/>
          </w:rPr>
          <w:fldChar w:fldCharType="begin"/>
        </w:r>
        <w:r w:rsidRPr="00B31767">
          <w:rPr>
            <w:rStyle w:val="Hyperlink"/>
          </w:rPr>
          <w:instrText xml:space="preserve"> </w:instrText>
        </w:r>
        <w:r>
          <w:instrText>HYPERLINK \l "_Toc109747270"</w:instrText>
        </w:r>
        <w:r w:rsidRPr="00B31767">
          <w:rPr>
            <w:rStyle w:val="Hyperlink"/>
          </w:rPr>
          <w:instrText xml:space="preserve"> </w:instrText>
        </w:r>
        <w:r w:rsidRPr="00B31767">
          <w:rPr>
            <w:rStyle w:val="Hyperlink"/>
          </w:rPr>
          <w:fldChar w:fldCharType="separate"/>
        </w:r>
        <w:r w:rsidRPr="00B31767">
          <w:rPr>
            <w:rStyle w:val="Hyperlink"/>
          </w:rPr>
          <w:t>1.2</w:t>
        </w:r>
        <w:r>
          <w:rPr>
            <w:rFonts w:eastAsiaTheme="minorEastAsia" w:cstheme="minorBidi"/>
            <w:color w:val="auto"/>
            <w:szCs w:val="22"/>
            <w:lang w:bidi="he-IL"/>
          </w:rPr>
          <w:tab/>
        </w:r>
        <w:r w:rsidRPr="00B31767">
          <w:rPr>
            <w:rStyle w:val="Hyperlink"/>
          </w:rPr>
          <w:t>Click-to-call Phone (Widget)</w:t>
        </w:r>
        <w:r>
          <w:tab/>
        </w:r>
        <w:r>
          <w:fldChar w:fldCharType="begin"/>
        </w:r>
        <w:r>
          <w:instrText xml:space="preserve"> PAGEREF _Toc109747270 \h </w:instrText>
        </w:r>
      </w:ins>
      <w:r>
        <w:fldChar w:fldCharType="separate"/>
      </w:r>
      <w:ins w:id="34" w:author="Igor Kolosov" w:date="2022-07-26T17:00:00Z">
        <w:r>
          <w:t>1</w:t>
        </w:r>
        <w:r>
          <w:fldChar w:fldCharType="end"/>
        </w:r>
        <w:r w:rsidRPr="00B31767">
          <w:rPr>
            <w:rStyle w:val="Hyperlink"/>
          </w:rPr>
          <w:fldChar w:fldCharType="end"/>
        </w:r>
      </w:ins>
    </w:p>
    <w:p w14:paraId="0F1C4EF4" w14:textId="720257C3" w:rsidR="009351B5" w:rsidRDefault="009351B5">
      <w:pPr>
        <w:pStyle w:val="TOC1"/>
        <w:rPr>
          <w:ins w:id="35" w:author="Igor Kolosov" w:date="2022-07-26T17:00:00Z"/>
          <w:rFonts w:eastAsiaTheme="minorEastAsia" w:cstheme="minorBidi"/>
          <w:b w:val="0"/>
          <w:color w:val="auto"/>
          <w:sz w:val="22"/>
          <w:szCs w:val="22"/>
          <w:lang w:bidi="he-IL"/>
        </w:rPr>
      </w:pPr>
      <w:ins w:id="36" w:author="Igor Kolosov" w:date="2022-07-26T17:00:00Z">
        <w:r w:rsidRPr="00B31767">
          <w:rPr>
            <w:rStyle w:val="Hyperlink"/>
          </w:rPr>
          <w:fldChar w:fldCharType="begin"/>
        </w:r>
        <w:r w:rsidRPr="00B31767">
          <w:rPr>
            <w:rStyle w:val="Hyperlink"/>
          </w:rPr>
          <w:instrText xml:space="preserve"> </w:instrText>
        </w:r>
        <w:r>
          <w:instrText>HYPERLINK \l "_Toc109747271"</w:instrText>
        </w:r>
        <w:r w:rsidRPr="00B31767">
          <w:rPr>
            <w:rStyle w:val="Hyperlink"/>
          </w:rPr>
          <w:instrText xml:space="preserve"> </w:instrText>
        </w:r>
        <w:r w:rsidRPr="00B31767">
          <w:rPr>
            <w:rStyle w:val="Hyperlink"/>
          </w:rPr>
          <w:fldChar w:fldCharType="separate"/>
        </w:r>
        <w:r w:rsidRPr="00B31767">
          <w:rPr>
            <w:rStyle w:val="Hyperlink"/>
          </w:rPr>
          <w:t>2</w:t>
        </w:r>
        <w:r>
          <w:rPr>
            <w:rFonts w:eastAsiaTheme="minorEastAsia" w:cstheme="minorBidi"/>
            <w:b w:val="0"/>
            <w:color w:val="auto"/>
            <w:sz w:val="22"/>
            <w:szCs w:val="22"/>
            <w:lang w:bidi="he-IL"/>
          </w:rPr>
          <w:tab/>
        </w:r>
        <w:r w:rsidRPr="00B31767">
          <w:rPr>
            <w:rStyle w:val="Hyperlink"/>
          </w:rPr>
          <w:t>Widget Installation</w:t>
        </w:r>
        <w:r>
          <w:tab/>
        </w:r>
        <w:r>
          <w:fldChar w:fldCharType="begin"/>
        </w:r>
        <w:r>
          <w:instrText xml:space="preserve"> PAGEREF _Toc109747271 \h </w:instrText>
        </w:r>
      </w:ins>
      <w:r>
        <w:fldChar w:fldCharType="separate"/>
      </w:r>
      <w:ins w:id="37" w:author="Igor Kolosov" w:date="2022-07-26T17:00:00Z">
        <w:r>
          <w:t>2</w:t>
        </w:r>
        <w:r>
          <w:fldChar w:fldCharType="end"/>
        </w:r>
        <w:r w:rsidRPr="00B31767">
          <w:rPr>
            <w:rStyle w:val="Hyperlink"/>
          </w:rPr>
          <w:fldChar w:fldCharType="end"/>
        </w:r>
      </w:ins>
    </w:p>
    <w:p w14:paraId="4C0D9A0B" w14:textId="252D7C95" w:rsidR="009351B5" w:rsidRDefault="009351B5">
      <w:pPr>
        <w:pStyle w:val="TOC1"/>
        <w:rPr>
          <w:ins w:id="38" w:author="Igor Kolosov" w:date="2022-07-26T17:00:00Z"/>
          <w:rFonts w:eastAsiaTheme="minorEastAsia" w:cstheme="minorBidi"/>
          <w:b w:val="0"/>
          <w:color w:val="auto"/>
          <w:sz w:val="22"/>
          <w:szCs w:val="22"/>
          <w:lang w:bidi="he-IL"/>
        </w:rPr>
      </w:pPr>
      <w:ins w:id="39" w:author="Igor Kolosov" w:date="2022-07-26T17:00:00Z">
        <w:r w:rsidRPr="00B31767">
          <w:rPr>
            <w:rStyle w:val="Hyperlink"/>
          </w:rPr>
          <w:fldChar w:fldCharType="begin"/>
        </w:r>
        <w:r w:rsidRPr="00B31767">
          <w:rPr>
            <w:rStyle w:val="Hyperlink"/>
          </w:rPr>
          <w:instrText xml:space="preserve"> </w:instrText>
        </w:r>
        <w:r>
          <w:instrText>HYPERLINK \l "_Toc109747272"</w:instrText>
        </w:r>
        <w:r w:rsidRPr="00B31767">
          <w:rPr>
            <w:rStyle w:val="Hyperlink"/>
          </w:rPr>
          <w:instrText xml:space="preserve"> </w:instrText>
        </w:r>
        <w:r w:rsidRPr="00B31767">
          <w:rPr>
            <w:rStyle w:val="Hyperlink"/>
          </w:rPr>
          <w:fldChar w:fldCharType="separate"/>
        </w:r>
        <w:r w:rsidRPr="00B31767">
          <w:rPr>
            <w:rStyle w:val="Hyperlink"/>
          </w:rPr>
          <w:t>3</w:t>
        </w:r>
        <w:r>
          <w:rPr>
            <w:rFonts w:eastAsiaTheme="minorEastAsia" w:cstheme="minorBidi"/>
            <w:b w:val="0"/>
            <w:color w:val="auto"/>
            <w:sz w:val="22"/>
            <w:szCs w:val="22"/>
            <w:lang w:bidi="he-IL"/>
          </w:rPr>
          <w:tab/>
        </w:r>
        <w:r w:rsidRPr="00B31767">
          <w:rPr>
            <w:rStyle w:val="Hyperlink"/>
          </w:rPr>
          <w:t>Phone URL Parameters</w:t>
        </w:r>
        <w:r>
          <w:tab/>
        </w:r>
        <w:r>
          <w:fldChar w:fldCharType="begin"/>
        </w:r>
        <w:r>
          <w:instrText xml:space="preserve"> PAGEREF _Toc109747272 \h </w:instrText>
        </w:r>
      </w:ins>
      <w:r>
        <w:fldChar w:fldCharType="separate"/>
      </w:r>
      <w:ins w:id="40" w:author="Igor Kolosov" w:date="2022-07-26T17:00:00Z">
        <w:r>
          <w:t>4</w:t>
        </w:r>
        <w:r>
          <w:fldChar w:fldCharType="end"/>
        </w:r>
        <w:r w:rsidRPr="00B31767">
          <w:rPr>
            <w:rStyle w:val="Hyperlink"/>
          </w:rPr>
          <w:fldChar w:fldCharType="end"/>
        </w:r>
      </w:ins>
    </w:p>
    <w:p w14:paraId="40DB62B3" w14:textId="371C4094" w:rsidR="009351B5" w:rsidRDefault="009351B5">
      <w:pPr>
        <w:pStyle w:val="TOC1"/>
        <w:rPr>
          <w:ins w:id="41" w:author="Igor Kolosov" w:date="2022-07-26T17:00:00Z"/>
          <w:rFonts w:eastAsiaTheme="minorEastAsia" w:cstheme="minorBidi"/>
          <w:b w:val="0"/>
          <w:color w:val="auto"/>
          <w:sz w:val="22"/>
          <w:szCs w:val="22"/>
          <w:lang w:bidi="he-IL"/>
        </w:rPr>
      </w:pPr>
      <w:ins w:id="42" w:author="Igor Kolosov" w:date="2022-07-26T17:00:00Z">
        <w:r w:rsidRPr="00B31767">
          <w:rPr>
            <w:rStyle w:val="Hyperlink"/>
          </w:rPr>
          <w:fldChar w:fldCharType="begin"/>
        </w:r>
        <w:r w:rsidRPr="00B31767">
          <w:rPr>
            <w:rStyle w:val="Hyperlink"/>
          </w:rPr>
          <w:instrText xml:space="preserve"> </w:instrText>
        </w:r>
        <w:r>
          <w:instrText>HYPERLINK \l "_Toc109747273"</w:instrText>
        </w:r>
        <w:r w:rsidRPr="00B31767">
          <w:rPr>
            <w:rStyle w:val="Hyperlink"/>
          </w:rPr>
          <w:instrText xml:space="preserve"> </w:instrText>
        </w:r>
        <w:r w:rsidRPr="00B31767">
          <w:rPr>
            <w:rStyle w:val="Hyperlink"/>
          </w:rPr>
          <w:fldChar w:fldCharType="separate"/>
        </w:r>
        <w:r w:rsidRPr="00B31767">
          <w:rPr>
            <w:rStyle w:val="Hyperlink"/>
          </w:rPr>
          <w:t>4</w:t>
        </w:r>
        <w:r>
          <w:rPr>
            <w:rFonts w:eastAsiaTheme="minorEastAsia" w:cstheme="minorBidi"/>
            <w:b w:val="0"/>
            <w:color w:val="auto"/>
            <w:sz w:val="22"/>
            <w:szCs w:val="22"/>
            <w:lang w:bidi="he-IL"/>
          </w:rPr>
          <w:tab/>
        </w:r>
        <w:r w:rsidRPr="00B31767">
          <w:rPr>
            <w:rStyle w:val="Hyperlink"/>
          </w:rPr>
          <w:t>Phone Configuration</w:t>
        </w:r>
        <w:r>
          <w:tab/>
        </w:r>
        <w:r>
          <w:fldChar w:fldCharType="begin"/>
        </w:r>
        <w:r>
          <w:instrText xml:space="preserve"> PAGEREF _Toc109747273 \h </w:instrText>
        </w:r>
      </w:ins>
      <w:r>
        <w:fldChar w:fldCharType="separate"/>
      </w:r>
      <w:ins w:id="43" w:author="Igor Kolosov" w:date="2022-07-26T17:00:00Z">
        <w:r>
          <w:t>5</w:t>
        </w:r>
        <w:r>
          <w:fldChar w:fldCharType="end"/>
        </w:r>
        <w:r w:rsidRPr="00B31767">
          <w:rPr>
            <w:rStyle w:val="Hyperlink"/>
          </w:rPr>
          <w:fldChar w:fldCharType="end"/>
        </w:r>
      </w:ins>
    </w:p>
    <w:p w14:paraId="3B664A8A" w14:textId="64C41148" w:rsidR="009351B5" w:rsidRDefault="009351B5">
      <w:pPr>
        <w:pStyle w:val="TOC2"/>
        <w:rPr>
          <w:ins w:id="44" w:author="Igor Kolosov" w:date="2022-07-26T17:00:00Z"/>
          <w:rFonts w:eastAsiaTheme="minorEastAsia" w:cstheme="minorBidi"/>
          <w:color w:val="auto"/>
          <w:szCs w:val="22"/>
          <w:lang w:bidi="he-IL"/>
        </w:rPr>
      </w:pPr>
      <w:ins w:id="45" w:author="Igor Kolosov" w:date="2022-07-26T17:00:00Z">
        <w:r w:rsidRPr="00B31767">
          <w:rPr>
            <w:rStyle w:val="Hyperlink"/>
          </w:rPr>
          <w:fldChar w:fldCharType="begin"/>
        </w:r>
        <w:r w:rsidRPr="00B31767">
          <w:rPr>
            <w:rStyle w:val="Hyperlink"/>
          </w:rPr>
          <w:instrText xml:space="preserve"> </w:instrText>
        </w:r>
        <w:r>
          <w:instrText>HYPERLINK \l "_Toc109747274"</w:instrText>
        </w:r>
        <w:r w:rsidRPr="00B31767">
          <w:rPr>
            <w:rStyle w:val="Hyperlink"/>
          </w:rPr>
          <w:instrText xml:space="preserve"> </w:instrText>
        </w:r>
        <w:r w:rsidRPr="00B31767">
          <w:rPr>
            <w:rStyle w:val="Hyperlink"/>
          </w:rPr>
          <w:fldChar w:fldCharType="separate"/>
        </w:r>
        <w:r w:rsidRPr="00B31767">
          <w:rPr>
            <w:rStyle w:val="Hyperlink"/>
            <w:bCs/>
          </w:rPr>
          <w:t>4.1</w:t>
        </w:r>
        <w:r>
          <w:rPr>
            <w:rFonts w:eastAsiaTheme="minorEastAsia" w:cstheme="minorBidi"/>
            <w:color w:val="auto"/>
            <w:szCs w:val="22"/>
            <w:lang w:bidi="he-IL"/>
          </w:rPr>
          <w:tab/>
        </w:r>
        <w:r w:rsidRPr="00B31767">
          <w:rPr>
            <w:rStyle w:val="Hyperlink"/>
            <w:bCs/>
          </w:rPr>
          <w:t>Basic Settings</w:t>
        </w:r>
        <w:r>
          <w:tab/>
        </w:r>
        <w:r>
          <w:fldChar w:fldCharType="begin"/>
        </w:r>
        <w:r>
          <w:instrText xml:space="preserve"> PAGEREF _Toc109747274 \h </w:instrText>
        </w:r>
      </w:ins>
      <w:r>
        <w:fldChar w:fldCharType="separate"/>
      </w:r>
      <w:ins w:id="46" w:author="Igor Kolosov" w:date="2022-07-26T17:00:00Z">
        <w:r>
          <w:t>6</w:t>
        </w:r>
        <w:r>
          <w:fldChar w:fldCharType="end"/>
        </w:r>
        <w:r w:rsidRPr="00B31767">
          <w:rPr>
            <w:rStyle w:val="Hyperlink"/>
          </w:rPr>
          <w:fldChar w:fldCharType="end"/>
        </w:r>
      </w:ins>
    </w:p>
    <w:p w14:paraId="5E465DFB" w14:textId="563D077D" w:rsidR="009351B5" w:rsidRDefault="009351B5">
      <w:pPr>
        <w:pStyle w:val="TOC2"/>
        <w:rPr>
          <w:ins w:id="47" w:author="Igor Kolosov" w:date="2022-07-26T17:00:00Z"/>
          <w:rFonts w:eastAsiaTheme="minorEastAsia" w:cstheme="minorBidi"/>
          <w:color w:val="auto"/>
          <w:szCs w:val="22"/>
          <w:lang w:bidi="he-IL"/>
        </w:rPr>
      </w:pPr>
      <w:ins w:id="48" w:author="Igor Kolosov" w:date="2022-07-26T17:00:00Z">
        <w:r w:rsidRPr="00B31767">
          <w:rPr>
            <w:rStyle w:val="Hyperlink"/>
          </w:rPr>
          <w:fldChar w:fldCharType="begin"/>
        </w:r>
        <w:r w:rsidRPr="00B31767">
          <w:rPr>
            <w:rStyle w:val="Hyperlink"/>
          </w:rPr>
          <w:instrText xml:space="preserve"> </w:instrText>
        </w:r>
        <w:r>
          <w:instrText>HYPERLINK \l "_Toc109747275"</w:instrText>
        </w:r>
        <w:r w:rsidRPr="00B31767">
          <w:rPr>
            <w:rStyle w:val="Hyperlink"/>
          </w:rPr>
          <w:instrText xml:space="preserve"> </w:instrText>
        </w:r>
        <w:r w:rsidRPr="00B31767">
          <w:rPr>
            <w:rStyle w:val="Hyperlink"/>
          </w:rPr>
          <w:fldChar w:fldCharType="separate"/>
        </w:r>
        <w:r w:rsidRPr="00B31767">
          <w:rPr>
            <w:rStyle w:val="Hyperlink"/>
          </w:rPr>
          <w:t>4.2</w:t>
        </w:r>
        <w:r>
          <w:rPr>
            <w:rFonts w:eastAsiaTheme="minorEastAsia" w:cstheme="minorBidi"/>
            <w:color w:val="auto"/>
            <w:szCs w:val="22"/>
            <w:lang w:bidi="he-IL"/>
          </w:rPr>
          <w:tab/>
        </w:r>
        <w:r w:rsidRPr="00B31767">
          <w:rPr>
            <w:rStyle w:val="Hyperlink"/>
          </w:rPr>
          <w:t>(Optional) Test Call Settings</w:t>
        </w:r>
        <w:r>
          <w:tab/>
        </w:r>
        <w:r>
          <w:fldChar w:fldCharType="begin"/>
        </w:r>
        <w:r>
          <w:instrText xml:space="preserve"> PAGEREF _Toc109747275 \h </w:instrText>
        </w:r>
      </w:ins>
      <w:r>
        <w:fldChar w:fldCharType="separate"/>
      </w:r>
      <w:ins w:id="49" w:author="Igor Kolosov" w:date="2022-07-26T17:00:00Z">
        <w:r>
          <w:t>7</w:t>
        </w:r>
        <w:r>
          <w:fldChar w:fldCharType="end"/>
        </w:r>
        <w:r w:rsidRPr="00B31767">
          <w:rPr>
            <w:rStyle w:val="Hyperlink"/>
          </w:rPr>
          <w:fldChar w:fldCharType="end"/>
        </w:r>
      </w:ins>
    </w:p>
    <w:p w14:paraId="4C905BD2" w14:textId="7D8B7462" w:rsidR="009351B5" w:rsidRDefault="009351B5">
      <w:pPr>
        <w:pStyle w:val="TOC2"/>
        <w:rPr>
          <w:ins w:id="50" w:author="Igor Kolosov" w:date="2022-07-26T17:00:00Z"/>
          <w:rFonts w:eastAsiaTheme="minorEastAsia" w:cstheme="minorBidi"/>
          <w:color w:val="auto"/>
          <w:szCs w:val="22"/>
          <w:lang w:bidi="he-IL"/>
        </w:rPr>
      </w:pPr>
      <w:ins w:id="51" w:author="Igor Kolosov" w:date="2022-07-26T17:00:00Z">
        <w:r w:rsidRPr="00B31767">
          <w:rPr>
            <w:rStyle w:val="Hyperlink"/>
          </w:rPr>
          <w:fldChar w:fldCharType="begin"/>
        </w:r>
        <w:r w:rsidRPr="00B31767">
          <w:rPr>
            <w:rStyle w:val="Hyperlink"/>
          </w:rPr>
          <w:instrText xml:space="preserve"> </w:instrText>
        </w:r>
        <w:r>
          <w:instrText>HYPERLINK \l "_Toc109747276"</w:instrText>
        </w:r>
        <w:r w:rsidRPr="00B31767">
          <w:rPr>
            <w:rStyle w:val="Hyperlink"/>
          </w:rPr>
          <w:instrText xml:space="preserve"> </w:instrText>
        </w:r>
        <w:r w:rsidRPr="00B31767">
          <w:rPr>
            <w:rStyle w:val="Hyperlink"/>
          </w:rPr>
          <w:fldChar w:fldCharType="separate"/>
        </w:r>
        <w:r w:rsidRPr="00B31767">
          <w:rPr>
            <w:rStyle w:val="Hyperlink"/>
          </w:rPr>
          <w:t>4.3</w:t>
        </w:r>
        <w:r>
          <w:rPr>
            <w:rFonts w:eastAsiaTheme="minorEastAsia" w:cstheme="minorBidi"/>
            <w:color w:val="auto"/>
            <w:szCs w:val="22"/>
            <w:lang w:bidi="he-IL"/>
          </w:rPr>
          <w:tab/>
        </w:r>
        <w:r w:rsidRPr="00B31767">
          <w:rPr>
            <w:rStyle w:val="Hyperlink"/>
          </w:rPr>
          <w:t>(Optional) Device selection feature</w:t>
        </w:r>
        <w:r>
          <w:tab/>
        </w:r>
        <w:r>
          <w:fldChar w:fldCharType="begin"/>
        </w:r>
        <w:r>
          <w:instrText xml:space="preserve"> PAGEREF _Toc109747276 \h </w:instrText>
        </w:r>
      </w:ins>
      <w:r>
        <w:fldChar w:fldCharType="separate"/>
      </w:r>
      <w:ins w:id="52" w:author="Igor Kolosov" w:date="2022-07-26T17:00:00Z">
        <w:r>
          <w:t>9</w:t>
        </w:r>
        <w:r>
          <w:fldChar w:fldCharType="end"/>
        </w:r>
        <w:r w:rsidRPr="00B31767">
          <w:rPr>
            <w:rStyle w:val="Hyperlink"/>
          </w:rPr>
          <w:fldChar w:fldCharType="end"/>
        </w:r>
      </w:ins>
    </w:p>
    <w:p w14:paraId="591F67DF" w14:textId="08E04B81" w:rsidR="009351B5" w:rsidRDefault="009351B5">
      <w:pPr>
        <w:pStyle w:val="TOC2"/>
        <w:rPr>
          <w:ins w:id="53" w:author="Igor Kolosov" w:date="2022-07-26T17:00:00Z"/>
          <w:rFonts w:eastAsiaTheme="minorEastAsia" w:cstheme="minorBidi"/>
          <w:color w:val="auto"/>
          <w:szCs w:val="22"/>
          <w:lang w:bidi="he-IL"/>
        </w:rPr>
      </w:pPr>
      <w:ins w:id="54" w:author="Igor Kolosov" w:date="2022-07-26T17:00:00Z">
        <w:r w:rsidRPr="00B31767">
          <w:rPr>
            <w:rStyle w:val="Hyperlink"/>
          </w:rPr>
          <w:fldChar w:fldCharType="begin"/>
        </w:r>
        <w:r w:rsidRPr="00B31767">
          <w:rPr>
            <w:rStyle w:val="Hyperlink"/>
          </w:rPr>
          <w:instrText xml:space="preserve"> </w:instrText>
        </w:r>
        <w:r>
          <w:instrText>HYPERLINK \l "_Toc109747277"</w:instrText>
        </w:r>
        <w:r w:rsidRPr="00B31767">
          <w:rPr>
            <w:rStyle w:val="Hyperlink"/>
          </w:rPr>
          <w:instrText xml:space="preserve"> </w:instrText>
        </w:r>
        <w:r w:rsidRPr="00B31767">
          <w:rPr>
            <w:rStyle w:val="Hyperlink"/>
          </w:rPr>
          <w:fldChar w:fldCharType="separate"/>
        </w:r>
        <w:r w:rsidRPr="00B31767">
          <w:rPr>
            <w:rStyle w:val="Hyperlink"/>
          </w:rPr>
          <w:t>4.4</w:t>
        </w:r>
        <w:r>
          <w:rPr>
            <w:rFonts w:eastAsiaTheme="minorEastAsia" w:cstheme="minorBidi"/>
            <w:color w:val="auto"/>
            <w:szCs w:val="22"/>
            <w:lang w:bidi="he-IL"/>
          </w:rPr>
          <w:tab/>
        </w:r>
        <w:r w:rsidRPr="00B31767">
          <w:rPr>
            <w:rStyle w:val="Hyperlink"/>
          </w:rPr>
          <w:t>Other settings: ping, modes</w:t>
        </w:r>
        <w:r>
          <w:tab/>
        </w:r>
        <w:r>
          <w:fldChar w:fldCharType="begin"/>
        </w:r>
        <w:r>
          <w:instrText xml:space="preserve"> PAGEREF _Toc109747277 \h </w:instrText>
        </w:r>
      </w:ins>
      <w:r>
        <w:fldChar w:fldCharType="separate"/>
      </w:r>
      <w:ins w:id="55" w:author="Igor Kolosov" w:date="2022-07-26T17:00:00Z">
        <w:r>
          <w:t>9</w:t>
        </w:r>
        <w:r>
          <w:fldChar w:fldCharType="end"/>
        </w:r>
        <w:r w:rsidRPr="00B31767">
          <w:rPr>
            <w:rStyle w:val="Hyperlink"/>
          </w:rPr>
          <w:fldChar w:fldCharType="end"/>
        </w:r>
      </w:ins>
    </w:p>
    <w:p w14:paraId="24E0B506" w14:textId="1BD4A1EB" w:rsidR="009351B5" w:rsidRDefault="009351B5">
      <w:pPr>
        <w:pStyle w:val="TOC1"/>
        <w:rPr>
          <w:ins w:id="56" w:author="Igor Kolosov" w:date="2022-07-26T17:00:00Z"/>
          <w:rFonts w:eastAsiaTheme="minorEastAsia" w:cstheme="minorBidi"/>
          <w:b w:val="0"/>
          <w:color w:val="auto"/>
          <w:sz w:val="22"/>
          <w:szCs w:val="22"/>
          <w:lang w:bidi="he-IL"/>
        </w:rPr>
      </w:pPr>
      <w:ins w:id="57" w:author="Igor Kolosov" w:date="2022-07-26T17:00:00Z">
        <w:r w:rsidRPr="00B31767">
          <w:rPr>
            <w:rStyle w:val="Hyperlink"/>
          </w:rPr>
          <w:fldChar w:fldCharType="begin"/>
        </w:r>
        <w:r w:rsidRPr="00B31767">
          <w:rPr>
            <w:rStyle w:val="Hyperlink"/>
          </w:rPr>
          <w:instrText xml:space="preserve"> </w:instrText>
        </w:r>
        <w:r>
          <w:instrText>HYPERLINK \l "_Toc109747278"</w:instrText>
        </w:r>
        <w:r w:rsidRPr="00B31767">
          <w:rPr>
            <w:rStyle w:val="Hyperlink"/>
          </w:rPr>
          <w:instrText xml:space="preserve"> </w:instrText>
        </w:r>
        <w:r w:rsidRPr="00B31767">
          <w:rPr>
            <w:rStyle w:val="Hyperlink"/>
          </w:rPr>
          <w:fldChar w:fldCharType="separate"/>
        </w:r>
        <w:r w:rsidRPr="00B31767">
          <w:rPr>
            <w:rStyle w:val="Hyperlink"/>
          </w:rPr>
          <w:t>5</w:t>
        </w:r>
        <w:r>
          <w:rPr>
            <w:rFonts w:eastAsiaTheme="minorEastAsia" w:cstheme="minorBidi"/>
            <w:b w:val="0"/>
            <w:color w:val="auto"/>
            <w:sz w:val="22"/>
            <w:szCs w:val="22"/>
            <w:lang w:bidi="he-IL"/>
          </w:rPr>
          <w:tab/>
        </w:r>
        <w:r w:rsidRPr="00B31767">
          <w:rPr>
            <w:rStyle w:val="Hyperlink"/>
          </w:rPr>
          <w:t>Phone Customization</w:t>
        </w:r>
        <w:r>
          <w:tab/>
        </w:r>
        <w:r>
          <w:fldChar w:fldCharType="begin"/>
        </w:r>
        <w:r>
          <w:instrText xml:space="preserve"> PAGEREF _Toc109747278 \h </w:instrText>
        </w:r>
      </w:ins>
      <w:r>
        <w:fldChar w:fldCharType="separate"/>
      </w:r>
      <w:ins w:id="58" w:author="Igor Kolosov" w:date="2022-07-26T17:00:00Z">
        <w:r>
          <w:t>10</w:t>
        </w:r>
        <w:r>
          <w:fldChar w:fldCharType="end"/>
        </w:r>
        <w:r w:rsidRPr="00B31767">
          <w:rPr>
            <w:rStyle w:val="Hyperlink"/>
          </w:rPr>
          <w:fldChar w:fldCharType="end"/>
        </w:r>
      </w:ins>
    </w:p>
    <w:p w14:paraId="5B8D66F1" w14:textId="056942F2" w:rsidR="009351B5" w:rsidRDefault="009351B5">
      <w:pPr>
        <w:pStyle w:val="TOC2"/>
        <w:rPr>
          <w:ins w:id="59" w:author="Igor Kolosov" w:date="2022-07-26T17:00:00Z"/>
          <w:rFonts w:eastAsiaTheme="minorEastAsia" w:cstheme="minorBidi"/>
          <w:color w:val="auto"/>
          <w:szCs w:val="22"/>
          <w:lang w:bidi="he-IL"/>
        </w:rPr>
      </w:pPr>
      <w:ins w:id="60" w:author="Igor Kolosov" w:date="2022-07-26T17:00:00Z">
        <w:r w:rsidRPr="00B31767">
          <w:rPr>
            <w:rStyle w:val="Hyperlink"/>
          </w:rPr>
          <w:fldChar w:fldCharType="begin"/>
        </w:r>
        <w:r w:rsidRPr="00B31767">
          <w:rPr>
            <w:rStyle w:val="Hyperlink"/>
          </w:rPr>
          <w:instrText xml:space="preserve"> </w:instrText>
        </w:r>
        <w:r>
          <w:instrText>HYPERLINK \l "_Toc109747279"</w:instrText>
        </w:r>
        <w:r w:rsidRPr="00B31767">
          <w:rPr>
            <w:rStyle w:val="Hyperlink"/>
          </w:rPr>
          <w:instrText xml:space="preserve"> </w:instrText>
        </w:r>
        <w:r w:rsidRPr="00B31767">
          <w:rPr>
            <w:rStyle w:val="Hyperlink"/>
          </w:rPr>
          <w:fldChar w:fldCharType="separate"/>
        </w:r>
        <w:r w:rsidRPr="00B31767">
          <w:rPr>
            <w:rStyle w:val="Hyperlink"/>
          </w:rPr>
          <w:t>5.1</w:t>
        </w:r>
        <w:r>
          <w:rPr>
            <w:rFonts w:eastAsiaTheme="minorEastAsia" w:cstheme="minorBidi"/>
            <w:color w:val="auto"/>
            <w:szCs w:val="22"/>
            <w:lang w:bidi="he-IL"/>
          </w:rPr>
          <w:tab/>
        </w:r>
        <w:r w:rsidRPr="00B31767">
          <w:rPr>
            <w:rStyle w:val="Hyperlink"/>
          </w:rPr>
          <w:t>JavaScript Code Modifications</w:t>
        </w:r>
        <w:r>
          <w:tab/>
        </w:r>
        <w:r>
          <w:fldChar w:fldCharType="begin"/>
        </w:r>
        <w:r>
          <w:instrText xml:space="preserve"> PAGEREF _Toc109747279 \h </w:instrText>
        </w:r>
      </w:ins>
      <w:r>
        <w:fldChar w:fldCharType="separate"/>
      </w:r>
      <w:ins w:id="61" w:author="Igor Kolosov" w:date="2022-07-26T17:00:00Z">
        <w:r>
          <w:t>10</w:t>
        </w:r>
        <w:r>
          <w:fldChar w:fldCharType="end"/>
        </w:r>
        <w:r w:rsidRPr="00B31767">
          <w:rPr>
            <w:rStyle w:val="Hyperlink"/>
          </w:rPr>
          <w:fldChar w:fldCharType="end"/>
        </w:r>
      </w:ins>
    </w:p>
    <w:p w14:paraId="5AB31B7E" w14:textId="0A429EAE" w:rsidR="009351B5" w:rsidRDefault="009351B5">
      <w:pPr>
        <w:pStyle w:val="TOC2"/>
        <w:rPr>
          <w:ins w:id="62" w:author="Igor Kolosov" w:date="2022-07-26T17:00:00Z"/>
          <w:rFonts w:eastAsiaTheme="minorEastAsia" w:cstheme="minorBidi"/>
          <w:color w:val="auto"/>
          <w:szCs w:val="22"/>
          <w:lang w:bidi="he-IL"/>
        </w:rPr>
      </w:pPr>
      <w:ins w:id="63" w:author="Igor Kolosov" w:date="2022-07-26T17:00:00Z">
        <w:r w:rsidRPr="00B31767">
          <w:rPr>
            <w:rStyle w:val="Hyperlink"/>
          </w:rPr>
          <w:fldChar w:fldCharType="begin"/>
        </w:r>
        <w:r w:rsidRPr="00B31767">
          <w:rPr>
            <w:rStyle w:val="Hyperlink"/>
          </w:rPr>
          <w:instrText xml:space="preserve"> </w:instrText>
        </w:r>
        <w:r>
          <w:instrText>HYPERLINK \l "_Toc109747280"</w:instrText>
        </w:r>
        <w:r w:rsidRPr="00B31767">
          <w:rPr>
            <w:rStyle w:val="Hyperlink"/>
          </w:rPr>
          <w:instrText xml:space="preserve"> </w:instrText>
        </w:r>
        <w:r w:rsidRPr="00B31767">
          <w:rPr>
            <w:rStyle w:val="Hyperlink"/>
          </w:rPr>
          <w:fldChar w:fldCharType="separate"/>
        </w:r>
        <w:r w:rsidRPr="00B31767">
          <w:rPr>
            <w:rStyle w:val="Hyperlink"/>
          </w:rPr>
          <w:t>5.2</w:t>
        </w:r>
        <w:r>
          <w:rPr>
            <w:rFonts w:eastAsiaTheme="minorEastAsia" w:cstheme="minorBidi"/>
            <w:color w:val="auto"/>
            <w:szCs w:val="22"/>
            <w:lang w:bidi="he-IL"/>
          </w:rPr>
          <w:tab/>
        </w:r>
        <w:r w:rsidRPr="00B31767">
          <w:rPr>
            <w:rStyle w:val="Hyperlink"/>
          </w:rPr>
          <w:t>GUI Settings for Different Phone States</w:t>
        </w:r>
        <w:r>
          <w:tab/>
        </w:r>
        <w:r>
          <w:fldChar w:fldCharType="begin"/>
        </w:r>
        <w:r>
          <w:instrText xml:space="preserve"> PAGEREF _Toc109747280 \h </w:instrText>
        </w:r>
      </w:ins>
      <w:r>
        <w:fldChar w:fldCharType="separate"/>
      </w:r>
      <w:ins w:id="64" w:author="Igor Kolosov" w:date="2022-07-26T17:00:00Z">
        <w:r>
          <w:t>10</w:t>
        </w:r>
        <w:r>
          <w:fldChar w:fldCharType="end"/>
        </w:r>
        <w:r w:rsidRPr="00B31767">
          <w:rPr>
            <w:rStyle w:val="Hyperlink"/>
          </w:rPr>
          <w:fldChar w:fldCharType="end"/>
        </w:r>
      </w:ins>
    </w:p>
    <w:p w14:paraId="4F557541" w14:textId="243298DA" w:rsidR="005F6E7C" w:rsidRPr="005F6E7C" w:rsidDel="009351B5" w:rsidRDefault="005F6E7C">
      <w:pPr>
        <w:pStyle w:val="TOC1"/>
        <w:rPr>
          <w:del w:id="65" w:author="Igor Kolosov" w:date="2022-07-26T17:00:00Z"/>
          <w:rFonts w:eastAsiaTheme="minorEastAsia" w:cstheme="minorBidi"/>
          <w:b w:val="0"/>
          <w:color w:val="auto"/>
          <w:sz w:val="22"/>
          <w:szCs w:val="22"/>
          <w:lang w:bidi="he-IL"/>
        </w:rPr>
      </w:pPr>
      <w:del w:id="66" w:author="Igor Kolosov" w:date="2022-07-26T17:00:00Z">
        <w:r w:rsidRPr="009351B5" w:rsidDel="009351B5">
          <w:rPr>
            <w:rPrChange w:id="67" w:author="Igor Kolosov" w:date="2022-07-26T17:00:00Z">
              <w:rPr>
                <w:rStyle w:val="Hyperlink"/>
                <w:b w:val="0"/>
              </w:rPr>
            </w:rPrChange>
          </w:rPr>
          <w:delText>Table of Contents</w:delText>
        </w:r>
        <w:r w:rsidRPr="005F6E7C" w:rsidDel="009351B5">
          <w:tab/>
        </w:r>
        <w:r w:rsidR="005D11B3" w:rsidDel="009351B5">
          <w:delText>ii</w:delText>
        </w:r>
      </w:del>
    </w:p>
    <w:p w14:paraId="1C800B7E" w14:textId="79DDC493" w:rsidR="005F6E7C" w:rsidRPr="005F6E7C" w:rsidDel="009351B5" w:rsidRDefault="005F6E7C">
      <w:pPr>
        <w:pStyle w:val="TOC1"/>
        <w:rPr>
          <w:del w:id="68" w:author="Igor Kolosov" w:date="2022-07-26T17:00:00Z"/>
          <w:rFonts w:eastAsiaTheme="minorEastAsia" w:cstheme="minorBidi"/>
          <w:b w:val="0"/>
          <w:color w:val="auto"/>
          <w:sz w:val="22"/>
          <w:szCs w:val="22"/>
          <w:lang w:bidi="he-IL"/>
        </w:rPr>
      </w:pPr>
      <w:del w:id="69" w:author="Igor Kolosov" w:date="2022-07-26T17:00:00Z">
        <w:r w:rsidRPr="009351B5" w:rsidDel="009351B5">
          <w:rPr>
            <w:rPrChange w:id="70" w:author="Igor Kolosov" w:date="2022-07-26T17:00:00Z">
              <w:rPr>
                <w:rStyle w:val="Hyperlink"/>
                <w:b w:val="0"/>
              </w:rPr>
            </w:rPrChange>
          </w:rPr>
          <w:delText>Notice</w:delText>
        </w:r>
        <w:r w:rsidRPr="005F6E7C" w:rsidDel="009351B5">
          <w:tab/>
        </w:r>
        <w:r w:rsidR="005D11B3" w:rsidDel="009351B5">
          <w:delText>iii</w:delText>
        </w:r>
      </w:del>
    </w:p>
    <w:p w14:paraId="7745A22F" w14:textId="4E6C32B8" w:rsidR="005F6E7C" w:rsidRPr="005F6E7C" w:rsidDel="009351B5" w:rsidRDefault="005F6E7C">
      <w:pPr>
        <w:pStyle w:val="TOC2"/>
        <w:rPr>
          <w:del w:id="71" w:author="Igor Kolosov" w:date="2022-07-26T17:00:00Z"/>
          <w:rFonts w:eastAsiaTheme="minorEastAsia" w:cstheme="minorBidi"/>
          <w:color w:val="auto"/>
          <w:szCs w:val="22"/>
          <w:lang w:bidi="he-IL"/>
        </w:rPr>
      </w:pPr>
      <w:del w:id="72" w:author="Igor Kolosov" w:date="2022-07-26T17:00:00Z">
        <w:r w:rsidRPr="009351B5" w:rsidDel="009351B5">
          <w:rPr>
            <w:rPrChange w:id="73" w:author="Igor Kolosov" w:date="2022-07-26T17:00:00Z">
              <w:rPr>
                <w:rStyle w:val="Hyperlink"/>
              </w:rPr>
            </w:rPrChange>
          </w:rPr>
          <w:delText>Customer Support</w:delText>
        </w:r>
        <w:r w:rsidRPr="005F6E7C" w:rsidDel="009351B5">
          <w:tab/>
        </w:r>
        <w:r w:rsidR="005D11B3" w:rsidDel="009351B5">
          <w:delText>iii</w:delText>
        </w:r>
      </w:del>
    </w:p>
    <w:p w14:paraId="456BD4DE" w14:textId="2B53E36C" w:rsidR="005F6E7C" w:rsidRPr="005F6E7C" w:rsidDel="009351B5" w:rsidRDefault="005F6E7C">
      <w:pPr>
        <w:pStyle w:val="TOC2"/>
        <w:rPr>
          <w:del w:id="74" w:author="Igor Kolosov" w:date="2022-07-26T17:00:00Z"/>
          <w:rFonts w:eastAsiaTheme="minorEastAsia" w:cstheme="minorBidi"/>
          <w:color w:val="auto"/>
          <w:szCs w:val="22"/>
          <w:lang w:bidi="he-IL"/>
        </w:rPr>
      </w:pPr>
      <w:del w:id="75" w:author="Igor Kolosov" w:date="2022-07-26T17:00:00Z">
        <w:r w:rsidRPr="009351B5" w:rsidDel="009351B5">
          <w:rPr>
            <w:rPrChange w:id="76" w:author="Igor Kolosov" w:date="2022-07-26T17:00:00Z">
              <w:rPr>
                <w:rStyle w:val="Hyperlink"/>
              </w:rPr>
            </w:rPrChange>
          </w:rPr>
          <w:delText>Abbreviations and Terminology</w:delText>
        </w:r>
        <w:r w:rsidRPr="005F6E7C" w:rsidDel="009351B5">
          <w:tab/>
        </w:r>
        <w:r w:rsidR="005D11B3" w:rsidDel="009351B5">
          <w:delText>iii</w:delText>
        </w:r>
      </w:del>
    </w:p>
    <w:p w14:paraId="54D222C9" w14:textId="56AFA33D" w:rsidR="005F6E7C" w:rsidRPr="005F6E7C" w:rsidDel="009351B5" w:rsidRDefault="005F6E7C">
      <w:pPr>
        <w:pStyle w:val="TOC2"/>
        <w:rPr>
          <w:del w:id="77" w:author="Igor Kolosov" w:date="2022-07-26T17:00:00Z"/>
          <w:rFonts w:eastAsiaTheme="minorEastAsia" w:cstheme="minorBidi"/>
          <w:color w:val="auto"/>
          <w:szCs w:val="22"/>
          <w:lang w:bidi="he-IL"/>
        </w:rPr>
      </w:pPr>
      <w:del w:id="78" w:author="Igor Kolosov" w:date="2022-07-26T17:00:00Z">
        <w:r w:rsidRPr="009351B5" w:rsidDel="009351B5">
          <w:rPr>
            <w:rPrChange w:id="79" w:author="Igor Kolosov" w:date="2022-07-26T17:00:00Z">
              <w:rPr>
                <w:rStyle w:val="Hyperlink"/>
              </w:rPr>
            </w:rPrChange>
          </w:rPr>
          <w:delText>Related Documentation</w:delText>
        </w:r>
        <w:r w:rsidRPr="005F6E7C" w:rsidDel="009351B5">
          <w:tab/>
        </w:r>
        <w:r w:rsidR="005D11B3" w:rsidDel="009351B5">
          <w:delText>iii</w:delText>
        </w:r>
      </w:del>
    </w:p>
    <w:p w14:paraId="1C8D6691" w14:textId="2A03875B" w:rsidR="005F6E7C" w:rsidRPr="005F6E7C" w:rsidDel="009351B5" w:rsidRDefault="005F6E7C">
      <w:pPr>
        <w:pStyle w:val="TOC2"/>
        <w:rPr>
          <w:del w:id="80" w:author="Igor Kolosov" w:date="2022-07-26T17:00:00Z"/>
          <w:rFonts w:eastAsiaTheme="minorEastAsia" w:cstheme="minorBidi"/>
          <w:color w:val="auto"/>
          <w:szCs w:val="22"/>
          <w:lang w:bidi="he-IL"/>
        </w:rPr>
      </w:pPr>
      <w:del w:id="81" w:author="Igor Kolosov" w:date="2022-07-26T17:00:00Z">
        <w:r w:rsidRPr="009351B5" w:rsidDel="009351B5">
          <w:rPr>
            <w:rPrChange w:id="82" w:author="Igor Kolosov" w:date="2022-07-26T17:00:00Z">
              <w:rPr>
                <w:rStyle w:val="Hyperlink"/>
              </w:rPr>
            </w:rPrChange>
          </w:rPr>
          <w:delText>Document Revision Record</w:delText>
        </w:r>
        <w:r w:rsidRPr="005F6E7C" w:rsidDel="009351B5">
          <w:tab/>
        </w:r>
        <w:r w:rsidR="005D11B3" w:rsidDel="009351B5">
          <w:delText>iii</w:delText>
        </w:r>
      </w:del>
    </w:p>
    <w:p w14:paraId="77A49194" w14:textId="702AB8F9" w:rsidR="005F6E7C" w:rsidRPr="005F6E7C" w:rsidDel="009351B5" w:rsidRDefault="005F6E7C">
      <w:pPr>
        <w:pStyle w:val="TOC2"/>
        <w:rPr>
          <w:del w:id="83" w:author="Igor Kolosov" w:date="2022-07-26T17:00:00Z"/>
          <w:rFonts w:eastAsiaTheme="minorEastAsia" w:cstheme="minorBidi"/>
          <w:color w:val="auto"/>
          <w:szCs w:val="22"/>
          <w:lang w:bidi="he-IL"/>
        </w:rPr>
      </w:pPr>
      <w:del w:id="84" w:author="Igor Kolosov" w:date="2022-07-26T17:00:00Z">
        <w:r w:rsidRPr="009351B5" w:rsidDel="009351B5">
          <w:rPr>
            <w:rPrChange w:id="85" w:author="Igor Kolosov" w:date="2022-07-26T17:00:00Z">
              <w:rPr>
                <w:rStyle w:val="Hyperlink"/>
              </w:rPr>
            </w:rPrChange>
          </w:rPr>
          <w:delText>Documentation Feedback</w:delText>
        </w:r>
        <w:r w:rsidRPr="005F6E7C" w:rsidDel="009351B5">
          <w:tab/>
        </w:r>
        <w:r w:rsidR="005D11B3" w:rsidDel="009351B5">
          <w:delText>iii</w:delText>
        </w:r>
      </w:del>
    </w:p>
    <w:p w14:paraId="7F71D0D9" w14:textId="1B31F2CA" w:rsidR="005F6E7C" w:rsidRPr="005F6E7C" w:rsidDel="009351B5" w:rsidRDefault="005F6E7C">
      <w:pPr>
        <w:pStyle w:val="TOC2"/>
        <w:rPr>
          <w:del w:id="86" w:author="Igor Kolosov" w:date="2022-07-26T17:00:00Z"/>
          <w:rFonts w:eastAsiaTheme="minorEastAsia" w:cstheme="minorBidi"/>
          <w:color w:val="auto"/>
          <w:szCs w:val="22"/>
          <w:lang w:bidi="he-IL"/>
        </w:rPr>
      </w:pPr>
      <w:del w:id="87" w:author="Igor Kolosov" w:date="2022-07-26T17:00:00Z">
        <w:r w:rsidRPr="009351B5" w:rsidDel="009351B5">
          <w:rPr>
            <w:rPrChange w:id="88" w:author="Igor Kolosov" w:date="2022-07-26T17:00:00Z">
              <w:rPr>
                <w:rStyle w:val="Hyperlink"/>
              </w:rPr>
            </w:rPrChange>
          </w:rPr>
          <w:delText>Documentation Feedback</w:delText>
        </w:r>
        <w:r w:rsidRPr="005F6E7C" w:rsidDel="009351B5">
          <w:tab/>
        </w:r>
        <w:r w:rsidR="005D11B3" w:rsidDel="009351B5">
          <w:delText>iii</w:delText>
        </w:r>
      </w:del>
    </w:p>
    <w:p w14:paraId="4C661F39" w14:textId="5C3C97E4" w:rsidR="005F6E7C" w:rsidRPr="005F6E7C" w:rsidDel="009351B5" w:rsidRDefault="005F6E7C">
      <w:pPr>
        <w:pStyle w:val="TOC1"/>
        <w:rPr>
          <w:del w:id="89" w:author="Igor Kolosov" w:date="2022-07-26T17:00:00Z"/>
          <w:rFonts w:eastAsiaTheme="minorEastAsia" w:cstheme="minorBidi"/>
          <w:b w:val="0"/>
          <w:color w:val="auto"/>
          <w:sz w:val="22"/>
          <w:szCs w:val="22"/>
          <w:lang w:bidi="he-IL"/>
        </w:rPr>
      </w:pPr>
      <w:del w:id="90" w:author="Igor Kolosov" w:date="2022-07-26T17:00:00Z">
        <w:r w:rsidRPr="009351B5" w:rsidDel="009351B5">
          <w:rPr>
            <w:rPrChange w:id="91" w:author="Igor Kolosov" w:date="2022-07-26T17:00:00Z">
              <w:rPr>
                <w:rStyle w:val="Hyperlink"/>
                <w:b w:val="0"/>
              </w:rPr>
            </w:rPrChange>
          </w:rPr>
          <w:delText>1</w:delText>
        </w:r>
        <w:r w:rsidRPr="005F6E7C" w:rsidDel="009351B5">
          <w:rPr>
            <w:rFonts w:eastAsiaTheme="minorEastAsia" w:cstheme="minorBidi"/>
            <w:b w:val="0"/>
            <w:color w:val="auto"/>
            <w:sz w:val="22"/>
            <w:szCs w:val="22"/>
            <w:lang w:bidi="he-IL"/>
          </w:rPr>
          <w:tab/>
        </w:r>
        <w:r w:rsidRPr="009351B5" w:rsidDel="009351B5">
          <w:rPr>
            <w:rPrChange w:id="92" w:author="Igor Kolosov" w:date="2022-07-26T17:00:00Z">
              <w:rPr>
                <w:rStyle w:val="Hyperlink"/>
                <w:b w:val="0"/>
              </w:rPr>
            </w:rPrChange>
          </w:rPr>
          <w:delText>Introduction</w:delText>
        </w:r>
        <w:r w:rsidRPr="005F6E7C" w:rsidDel="009351B5">
          <w:tab/>
        </w:r>
        <w:r w:rsidR="005D11B3" w:rsidDel="009351B5">
          <w:delText>1</w:delText>
        </w:r>
      </w:del>
    </w:p>
    <w:p w14:paraId="04C8BA6F" w14:textId="28E0C13F" w:rsidR="005F6E7C" w:rsidRPr="005F6E7C" w:rsidDel="009351B5" w:rsidRDefault="005F6E7C">
      <w:pPr>
        <w:pStyle w:val="TOC2"/>
        <w:rPr>
          <w:del w:id="93" w:author="Igor Kolosov" w:date="2022-07-26T17:00:00Z"/>
          <w:rFonts w:eastAsiaTheme="minorEastAsia" w:cstheme="minorBidi"/>
          <w:color w:val="auto"/>
          <w:szCs w:val="22"/>
          <w:lang w:bidi="he-IL"/>
        </w:rPr>
      </w:pPr>
      <w:del w:id="94" w:author="Igor Kolosov" w:date="2022-07-26T17:00:00Z">
        <w:r w:rsidRPr="009351B5" w:rsidDel="009351B5">
          <w:rPr>
            <w:rPrChange w:id="95" w:author="Igor Kolosov" w:date="2022-07-26T17:00:00Z">
              <w:rPr>
                <w:rStyle w:val="Hyperlink"/>
              </w:rPr>
            </w:rPrChange>
          </w:rPr>
          <w:delText>1.1</w:delText>
        </w:r>
        <w:r w:rsidRPr="005F6E7C" w:rsidDel="009351B5">
          <w:rPr>
            <w:rFonts w:eastAsiaTheme="minorEastAsia" w:cstheme="minorBidi"/>
            <w:color w:val="auto"/>
            <w:szCs w:val="22"/>
            <w:lang w:bidi="he-IL"/>
          </w:rPr>
          <w:tab/>
        </w:r>
        <w:r w:rsidRPr="009351B5" w:rsidDel="009351B5">
          <w:rPr>
            <w:rPrChange w:id="96" w:author="Igor Kolosov" w:date="2022-07-26T17:00:00Z">
              <w:rPr>
                <w:rStyle w:val="Hyperlink"/>
              </w:rPr>
            </w:rPrChange>
          </w:rPr>
          <w:delText>WebRTC Benefits</w:delText>
        </w:r>
        <w:r w:rsidRPr="005F6E7C" w:rsidDel="009351B5">
          <w:tab/>
        </w:r>
        <w:r w:rsidR="005D11B3" w:rsidDel="009351B5">
          <w:delText>1</w:delText>
        </w:r>
      </w:del>
    </w:p>
    <w:p w14:paraId="23A4D6F1" w14:textId="7BB4352D" w:rsidR="005F6E7C" w:rsidRPr="005F6E7C" w:rsidDel="009351B5" w:rsidRDefault="005F6E7C">
      <w:pPr>
        <w:pStyle w:val="TOC2"/>
        <w:rPr>
          <w:del w:id="97" w:author="Igor Kolosov" w:date="2022-07-26T17:00:00Z"/>
          <w:rFonts w:eastAsiaTheme="minorEastAsia" w:cstheme="minorBidi"/>
          <w:color w:val="auto"/>
          <w:szCs w:val="22"/>
          <w:lang w:bidi="he-IL"/>
        </w:rPr>
      </w:pPr>
      <w:del w:id="98" w:author="Igor Kolosov" w:date="2022-07-26T17:00:00Z">
        <w:r w:rsidRPr="009351B5" w:rsidDel="009351B5">
          <w:rPr>
            <w:rPrChange w:id="99" w:author="Igor Kolosov" w:date="2022-07-26T17:00:00Z">
              <w:rPr>
                <w:rStyle w:val="Hyperlink"/>
              </w:rPr>
            </w:rPrChange>
          </w:rPr>
          <w:delText>1.2</w:delText>
        </w:r>
        <w:r w:rsidRPr="005F6E7C" w:rsidDel="009351B5">
          <w:rPr>
            <w:rFonts w:eastAsiaTheme="minorEastAsia" w:cstheme="minorBidi"/>
            <w:color w:val="auto"/>
            <w:szCs w:val="22"/>
            <w:lang w:bidi="he-IL"/>
          </w:rPr>
          <w:tab/>
        </w:r>
        <w:r w:rsidRPr="009351B5" w:rsidDel="009351B5">
          <w:rPr>
            <w:rPrChange w:id="100" w:author="Igor Kolosov" w:date="2022-07-26T17:00:00Z">
              <w:rPr>
                <w:rStyle w:val="Hyperlink"/>
              </w:rPr>
            </w:rPrChange>
          </w:rPr>
          <w:delText>Click-to-call Phone (Widget)</w:delText>
        </w:r>
        <w:r w:rsidRPr="005F6E7C" w:rsidDel="009351B5">
          <w:tab/>
        </w:r>
        <w:r w:rsidR="005D11B3" w:rsidDel="009351B5">
          <w:delText>1</w:delText>
        </w:r>
      </w:del>
    </w:p>
    <w:p w14:paraId="05D6B23F" w14:textId="6BE0D40A" w:rsidR="005F6E7C" w:rsidRPr="005F6E7C" w:rsidDel="009351B5" w:rsidRDefault="005F6E7C">
      <w:pPr>
        <w:pStyle w:val="TOC1"/>
        <w:rPr>
          <w:del w:id="101" w:author="Igor Kolosov" w:date="2022-07-26T17:00:00Z"/>
          <w:rFonts w:eastAsiaTheme="minorEastAsia" w:cstheme="minorBidi"/>
          <w:b w:val="0"/>
          <w:color w:val="auto"/>
          <w:sz w:val="22"/>
          <w:szCs w:val="22"/>
          <w:lang w:bidi="he-IL"/>
        </w:rPr>
      </w:pPr>
      <w:del w:id="102" w:author="Igor Kolosov" w:date="2022-07-26T17:00:00Z">
        <w:r w:rsidRPr="009351B5" w:rsidDel="009351B5">
          <w:rPr>
            <w:rPrChange w:id="103" w:author="Igor Kolosov" w:date="2022-07-26T17:00:00Z">
              <w:rPr>
                <w:rStyle w:val="Hyperlink"/>
                <w:b w:val="0"/>
              </w:rPr>
            </w:rPrChange>
          </w:rPr>
          <w:lastRenderedPageBreak/>
          <w:delText>2</w:delText>
        </w:r>
        <w:r w:rsidRPr="005F6E7C" w:rsidDel="009351B5">
          <w:rPr>
            <w:rFonts w:eastAsiaTheme="minorEastAsia" w:cstheme="minorBidi"/>
            <w:b w:val="0"/>
            <w:color w:val="auto"/>
            <w:sz w:val="22"/>
            <w:szCs w:val="22"/>
            <w:lang w:bidi="he-IL"/>
          </w:rPr>
          <w:tab/>
        </w:r>
        <w:r w:rsidRPr="009351B5" w:rsidDel="009351B5">
          <w:rPr>
            <w:rPrChange w:id="104" w:author="Igor Kolosov" w:date="2022-07-26T17:00:00Z">
              <w:rPr>
                <w:rStyle w:val="Hyperlink"/>
                <w:b w:val="0"/>
              </w:rPr>
            </w:rPrChange>
          </w:rPr>
          <w:delText>Widget Installation</w:delText>
        </w:r>
        <w:r w:rsidRPr="005F6E7C" w:rsidDel="009351B5">
          <w:tab/>
        </w:r>
        <w:r w:rsidR="005D11B3" w:rsidDel="009351B5">
          <w:delText>2</w:delText>
        </w:r>
      </w:del>
    </w:p>
    <w:p w14:paraId="1880D46F" w14:textId="693BBE0A" w:rsidR="005F6E7C" w:rsidRPr="005F6E7C" w:rsidDel="009351B5" w:rsidRDefault="005F6E7C">
      <w:pPr>
        <w:pStyle w:val="TOC1"/>
        <w:rPr>
          <w:del w:id="105" w:author="Igor Kolosov" w:date="2022-07-26T17:00:00Z"/>
          <w:rFonts w:eastAsiaTheme="minorEastAsia" w:cstheme="minorBidi"/>
          <w:b w:val="0"/>
          <w:color w:val="auto"/>
          <w:sz w:val="22"/>
          <w:szCs w:val="22"/>
          <w:lang w:bidi="he-IL"/>
        </w:rPr>
      </w:pPr>
      <w:del w:id="106" w:author="Igor Kolosov" w:date="2022-07-26T17:00:00Z">
        <w:r w:rsidRPr="009351B5" w:rsidDel="009351B5">
          <w:rPr>
            <w:rPrChange w:id="107" w:author="Igor Kolosov" w:date="2022-07-26T17:00:00Z">
              <w:rPr>
                <w:rStyle w:val="Hyperlink"/>
                <w:b w:val="0"/>
              </w:rPr>
            </w:rPrChange>
          </w:rPr>
          <w:delText>3</w:delText>
        </w:r>
        <w:r w:rsidRPr="005F6E7C" w:rsidDel="009351B5">
          <w:rPr>
            <w:rFonts w:eastAsiaTheme="minorEastAsia" w:cstheme="minorBidi"/>
            <w:b w:val="0"/>
            <w:color w:val="auto"/>
            <w:sz w:val="22"/>
            <w:szCs w:val="22"/>
            <w:lang w:bidi="he-IL"/>
          </w:rPr>
          <w:tab/>
        </w:r>
        <w:r w:rsidRPr="009351B5" w:rsidDel="009351B5">
          <w:rPr>
            <w:rPrChange w:id="108" w:author="Igor Kolosov" w:date="2022-07-26T17:00:00Z">
              <w:rPr>
                <w:rStyle w:val="Hyperlink"/>
                <w:b w:val="0"/>
              </w:rPr>
            </w:rPrChange>
          </w:rPr>
          <w:delText>Phone URL Parameters</w:delText>
        </w:r>
        <w:r w:rsidRPr="005F6E7C" w:rsidDel="009351B5">
          <w:tab/>
        </w:r>
        <w:r w:rsidR="005D11B3" w:rsidDel="009351B5">
          <w:delText>4</w:delText>
        </w:r>
      </w:del>
    </w:p>
    <w:p w14:paraId="21626CFC" w14:textId="6C17377C" w:rsidR="005F6E7C" w:rsidRPr="005F6E7C" w:rsidDel="009351B5" w:rsidRDefault="005F6E7C">
      <w:pPr>
        <w:pStyle w:val="TOC1"/>
        <w:rPr>
          <w:del w:id="109" w:author="Igor Kolosov" w:date="2022-07-26T17:00:00Z"/>
          <w:rFonts w:eastAsiaTheme="minorEastAsia" w:cstheme="minorBidi"/>
          <w:b w:val="0"/>
          <w:color w:val="auto"/>
          <w:sz w:val="22"/>
          <w:szCs w:val="22"/>
          <w:lang w:bidi="he-IL"/>
        </w:rPr>
      </w:pPr>
      <w:del w:id="110" w:author="Igor Kolosov" w:date="2022-07-26T17:00:00Z">
        <w:r w:rsidRPr="009351B5" w:rsidDel="009351B5">
          <w:rPr>
            <w:rPrChange w:id="111" w:author="Igor Kolosov" w:date="2022-07-26T17:00:00Z">
              <w:rPr>
                <w:rStyle w:val="Hyperlink"/>
                <w:b w:val="0"/>
              </w:rPr>
            </w:rPrChange>
          </w:rPr>
          <w:delText>4</w:delText>
        </w:r>
        <w:r w:rsidRPr="005F6E7C" w:rsidDel="009351B5">
          <w:rPr>
            <w:rFonts w:eastAsiaTheme="minorEastAsia" w:cstheme="minorBidi"/>
            <w:b w:val="0"/>
            <w:color w:val="auto"/>
            <w:sz w:val="22"/>
            <w:szCs w:val="22"/>
            <w:lang w:bidi="he-IL"/>
          </w:rPr>
          <w:tab/>
        </w:r>
        <w:r w:rsidRPr="009351B5" w:rsidDel="009351B5">
          <w:rPr>
            <w:rPrChange w:id="112" w:author="Igor Kolosov" w:date="2022-07-26T17:00:00Z">
              <w:rPr>
                <w:rStyle w:val="Hyperlink"/>
                <w:b w:val="0"/>
              </w:rPr>
            </w:rPrChange>
          </w:rPr>
          <w:delText>Phone Configuration</w:delText>
        </w:r>
        <w:r w:rsidRPr="005F6E7C" w:rsidDel="009351B5">
          <w:tab/>
        </w:r>
        <w:r w:rsidR="005D11B3" w:rsidDel="009351B5">
          <w:delText>5</w:delText>
        </w:r>
      </w:del>
    </w:p>
    <w:p w14:paraId="57FBBE09" w14:textId="5B446735" w:rsidR="005F6E7C" w:rsidRPr="005F6E7C" w:rsidDel="009351B5" w:rsidRDefault="005F6E7C">
      <w:pPr>
        <w:pStyle w:val="TOC2"/>
        <w:rPr>
          <w:del w:id="113" w:author="Igor Kolosov" w:date="2022-07-26T17:00:00Z"/>
          <w:rFonts w:eastAsiaTheme="minorEastAsia" w:cstheme="minorBidi"/>
          <w:color w:val="auto"/>
          <w:szCs w:val="22"/>
          <w:lang w:bidi="he-IL"/>
        </w:rPr>
      </w:pPr>
      <w:del w:id="114" w:author="Igor Kolosov" w:date="2022-07-26T17:00:00Z">
        <w:r w:rsidRPr="009351B5" w:rsidDel="009351B5">
          <w:rPr>
            <w:rPrChange w:id="115" w:author="Igor Kolosov" w:date="2022-07-26T17:00:00Z">
              <w:rPr>
                <w:rStyle w:val="Hyperlink"/>
                <w:bCs/>
              </w:rPr>
            </w:rPrChange>
          </w:rPr>
          <w:delText>4.1</w:delText>
        </w:r>
        <w:r w:rsidRPr="005F6E7C" w:rsidDel="009351B5">
          <w:rPr>
            <w:rFonts w:eastAsiaTheme="minorEastAsia" w:cstheme="minorBidi"/>
            <w:color w:val="auto"/>
            <w:szCs w:val="22"/>
            <w:lang w:bidi="he-IL"/>
          </w:rPr>
          <w:tab/>
        </w:r>
        <w:r w:rsidRPr="009351B5" w:rsidDel="009351B5">
          <w:rPr>
            <w:rPrChange w:id="116" w:author="Igor Kolosov" w:date="2022-07-26T17:00:00Z">
              <w:rPr>
                <w:rStyle w:val="Hyperlink"/>
                <w:bCs/>
              </w:rPr>
            </w:rPrChange>
          </w:rPr>
          <w:delText>Basic Settings</w:delText>
        </w:r>
        <w:r w:rsidRPr="005F6E7C" w:rsidDel="009351B5">
          <w:tab/>
        </w:r>
        <w:r w:rsidR="005D11B3" w:rsidDel="009351B5">
          <w:delText>6</w:delText>
        </w:r>
      </w:del>
    </w:p>
    <w:p w14:paraId="6FB64BD7" w14:textId="648AF93D" w:rsidR="005F6E7C" w:rsidRPr="005F6E7C" w:rsidDel="009351B5" w:rsidRDefault="005F6E7C">
      <w:pPr>
        <w:pStyle w:val="TOC2"/>
        <w:rPr>
          <w:del w:id="117" w:author="Igor Kolosov" w:date="2022-07-26T17:00:00Z"/>
          <w:rFonts w:eastAsiaTheme="minorEastAsia" w:cstheme="minorBidi"/>
          <w:color w:val="auto"/>
          <w:szCs w:val="22"/>
          <w:lang w:bidi="he-IL"/>
        </w:rPr>
      </w:pPr>
      <w:del w:id="118" w:author="Igor Kolosov" w:date="2022-07-26T17:00:00Z">
        <w:r w:rsidRPr="009351B5" w:rsidDel="009351B5">
          <w:rPr>
            <w:rPrChange w:id="119" w:author="Igor Kolosov" w:date="2022-07-26T17:00:00Z">
              <w:rPr>
                <w:rStyle w:val="Hyperlink"/>
              </w:rPr>
            </w:rPrChange>
          </w:rPr>
          <w:delText>4.2</w:delText>
        </w:r>
        <w:r w:rsidRPr="005F6E7C" w:rsidDel="009351B5">
          <w:rPr>
            <w:rFonts w:eastAsiaTheme="minorEastAsia" w:cstheme="minorBidi"/>
            <w:color w:val="auto"/>
            <w:szCs w:val="22"/>
            <w:lang w:bidi="he-IL"/>
          </w:rPr>
          <w:tab/>
        </w:r>
        <w:r w:rsidRPr="009351B5" w:rsidDel="009351B5">
          <w:rPr>
            <w:rPrChange w:id="120" w:author="Igor Kolosov" w:date="2022-07-26T17:00:00Z">
              <w:rPr>
                <w:rStyle w:val="Hyperlink"/>
              </w:rPr>
            </w:rPrChange>
          </w:rPr>
          <w:delText>(Optional) Test Call Settings</w:delText>
        </w:r>
        <w:r w:rsidRPr="005F6E7C" w:rsidDel="009351B5">
          <w:tab/>
        </w:r>
        <w:r w:rsidR="005D11B3" w:rsidDel="009351B5">
          <w:delText>7</w:delText>
        </w:r>
      </w:del>
    </w:p>
    <w:p w14:paraId="3F885883" w14:textId="7BACFB8B" w:rsidR="005F6E7C" w:rsidRPr="005F6E7C" w:rsidDel="009351B5" w:rsidRDefault="005F6E7C">
      <w:pPr>
        <w:pStyle w:val="TOC1"/>
        <w:rPr>
          <w:del w:id="121" w:author="Igor Kolosov" w:date="2022-07-26T17:00:00Z"/>
          <w:rFonts w:eastAsiaTheme="minorEastAsia" w:cstheme="minorBidi"/>
          <w:b w:val="0"/>
          <w:color w:val="auto"/>
          <w:sz w:val="22"/>
          <w:szCs w:val="22"/>
          <w:lang w:bidi="he-IL"/>
        </w:rPr>
      </w:pPr>
      <w:del w:id="122" w:author="Igor Kolosov" w:date="2022-07-26T17:00:00Z">
        <w:r w:rsidRPr="009351B5" w:rsidDel="009351B5">
          <w:rPr>
            <w:rPrChange w:id="123" w:author="Igor Kolosov" w:date="2022-07-26T17:00:00Z">
              <w:rPr>
                <w:rStyle w:val="Hyperlink"/>
                <w:b w:val="0"/>
              </w:rPr>
            </w:rPrChange>
          </w:rPr>
          <w:delText>5</w:delText>
        </w:r>
        <w:r w:rsidRPr="005F6E7C" w:rsidDel="009351B5">
          <w:rPr>
            <w:rFonts w:eastAsiaTheme="minorEastAsia" w:cstheme="minorBidi"/>
            <w:b w:val="0"/>
            <w:color w:val="auto"/>
            <w:sz w:val="22"/>
            <w:szCs w:val="22"/>
            <w:lang w:bidi="he-IL"/>
          </w:rPr>
          <w:tab/>
        </w:r>
        <w:r w:rsidRPr="009351B5" w:rsidDel="009351B5">
          <w:rPr>
            <w:rPrChange w:id="124" w:author="Igor Kolosov" w:date="2022-07-26T17:00:00Z">
              <w:rPr>
                <w:rStyle w:val="Hyperlink"/>
                <w:b w:val="0"/>
              </w:rPr>
            </w:rPrChange>
          </w:rPr>
          <w:delText>Phone Customization</w:delText>
        </w:r>
        <w:r w:rsidRPr="005F6E7C" w:rsidDel="009351B5">
          <w:tab/>
        </w:r>
        <w:r w:rsidR="005D11B3" w:rsidDel="009351B5">
          <w:delText>9</w:delText>
        </w:r>
      </w:del>
    </w:p>
    <w:p w14:paraId="6CB87886" w14:textId="32C296A2" w:rsidR="005F6E7C" w:rsidRPr="005F6E7C" w:rsidDel="009351B5" w:rsidRDefault="005F6E7C">
      <w:pPr>
        <w:pStyle w:val="TOC2"/>
        <w:rPr>
          <w:del w:id="125" w:author="Igor Kolosov" w:date="2022-07-26T17:00:00Z"/>
          <w:rFonts w:eastAsiaTheme="minorEastAsia" w:cstheme="minorBidi"/>
          <w:color w:val="auto"/>
          <w:szCs w:val="22"/>
          <w:lang w:bidi="he-IL"/>
        </w:rPr>
      </w:pPr>
      <w:del w:id="126" w:author="Igor Kolosov" w:date="2022-07-26T17:00:00Z">
        <w:r w:rsidRPr="009351B5" w:rsidDel="009351B5">
          <w:rPr>
            <w:rPrChange w:id="127" w:author="Igor Kolosov" w:date="2022-07-26T17:00:00Z">
              <w:rPr>
                <w:rStyle w:val="Hyperlink"/>
              </w:rPr>
            </w:rPrChange>
          </w:rPr>
          <w:delText>5.1</w:delText>
        </w:r>
        <w:r w:rsidRPr="005F6E7C" w:rsidDel="009351B5">
          <w:rPr>
            <w:rFonts w:eastAsiaTheme="minorEastAsia" w:cstheme="minorBidi"/>
            <w:color w:val="auto"/>
            <w:szCs w:val="22"/>
            <w:lang w:bidi="he-IL"/>
          </w:rPr>
          <w:tab/>
        </w:r>
        <w:r w:rsidRPr="009351B5" w:rsidDel="009351B5">
          <w:rPr>
            <w:rPrChange w:id="128" w:author="Igor Kolosov" w:date="2022-07-26T17:00:00Z">
              <w:rPr>
                <w:rStyle w:val="Hyperlink"/>
              </w:rPr>
            </w:rPrChange>
          </w:rPr>
          <w:delText>JavaScript Code Modifications</w:delText>
        </w:r>
        <w:r w:rsidRPr="005F6E7C" w:rsidDel="009351B5">
          <w:tab/>
        </w:r>
        <w:r w:rsidR="005D11B3" w:rsidDel="009351B5">
          <w:delText>9</w:delText>
        </w:r>
      </w:del>
    </w:p>
    <w:p w14:paraId="7BF48BD6" w14:textId="40350342" w:rsidR="005F6E7C" w:rsidRPr="005F6E7C" w:rsidDel="009351B5" w:rsidRDefault="005F6E7C">
      <w:pPr>
        <w:pStyle w:val="TOC2"/>
        <w:rPr>
          <w:del w:id="129" w:author="Igor Kolosov" w:date="2022-07-26T17:00:00Z"/>
          <w:rFonts w:eastAsiaTheme="minorEastAsia" w:cstheme="minorBidi"/>
          <w:color w:val="auto"/>
          <w:szCs w:val="22"/>
          <w:lang w:bidi="he-IL"/>
        </w:rPr>
      </w:pPr>
      <w:del w:id="130" w:author="Igor Kolosov" w:date="2022-07-26T17:00:00Z">
        <w:r w:rsidRPr="009351B5" w:rsidDel="009351B5">
          <w:rPr>
            <w:rPrChange w:id="131" w:author="Igor Kolosov" w:date="2022-07-26T17:00:00Z">
              <w:rPr>
                <w:rStyle w:val="Hyperlink"/>
              </w:rPr>
            </w:rPrChange>
          </w:rPr>
          <w:delText>5.2</w:delText>
        </w:r>
        <w:r w:rsidRPr="005F6E7C" w:rsidDel="009351B5">
          <w:rPr>
            <w:rFonts w:eastAsiaTheme="minorEastAsia" w:cstheme="minorBidi"/>
            <w:color w:val="auto"/>
            <w:szCs w:val="22"/>
            <w:lang w:bidi="he-IL"/>
          </w:rPr>
          <w:tab/>
        </w:r>
        <w:r w:rsidRPr="009351B5" w:rsidDel="009351B5">
          <w:rPr>
            <w:rPrChange w:id="132" w:author="Igor Kolosov" w:date="2022-07-26T17:00:00Z">
              <w:rPr>
                <w:rStyle w:val="Hyperlink"/>
              </w:rPr>
            </w:rPrChange>
          </w:rPr>
          <w:delText>GUI Settings for Different Phone States</w:delText>
        </w:r>
        <w:r w:rsidRPr="005F6E7C" w:rsidDel="009351B5">
          <w:tab/>
        </w:r>
        <w:r w:rsidR="005D11B3" w:rsidDel="009351B5">
          <w:delText>9</w:delText>
        </w:r>
      </w:del>
    </w:p>
    <w:p w14:paraId="61BCAE75" w14:textId="6FA584F4" w:rsidR="003B2E67" w:rsidRPr="005F6E7C" w:rsidRDefault="005A71B2" w:rsidP="005A71B2">
      <w:pPr>
        <w:sectPr w:rsidR="003B2E67" w:rsidRPr="005F6E7C" w:rsidSect="00163F28">
          <w:headerReference w:type="even" r:id="rId9"/>
          <w:headerReference w:type="default" r:id="rId10"/>
          <w:footerReference w:type="even" r:id="rId11"/>
          <w:footerReference w:type="default" r:id="rId12"/>
          <w:type w:val="continuous"/>
          <w:pgSz w:w="11908" w:h="16833" w:code="9"/>
          <w:pgMar w:top="1418" w:right="1418" w:bottom="1418" w:left="1418" w:header="567" w:footer="1134" w:gutter="0"/>
          <w:pgNumType w:fmt="lowerRoman" w:start="1"/>
          <w:cols w:space="708"/>
          <w:noEndnote/>
          <w:docGrid w:linePitch="360"/>
        </w:sectPr>
      </w:pPr>
      <w:r w:rsidRPr="005F6E7C">
        <w:fldChar w:fldCharType="end"/>
      </w:r>
      <w:r w:rsidR="00024E11" w:rsidRPr="005F6E7C">
        <w:t xml:space="preserve"> </w:t>
      </w:r>
    </w:p>
    <w:p w14:paraId="1E7DB185" w14:textId="77777777" w:rsidR="005B7C31" w:rsidRPr="005F6E7C" w:rsidRDefault="005B7C31" w:rsidP="00163F28">
      <w:pPr>
        <w:pStyle w:val="NoticeHeading"/>
      </w:pPr>
      <w:bookmarkStart w:id="133" w:name="_Toc73279948"/>
      <w:bookmarkStart w:id="134" w:name="_Toc109747261"/>
      <w:r w:rsidRPr="005F6E7C">
        <w:lastRenderedPageBreak/>
        <w:t>Notice</w:t>
      </w:r>
      <w:bookmarkEnd w:id="133"/>
      <w:bookmarkEnd w:id="134"/>
    </w:p>
    <w:tbl>
      <w:tblPr>
        <w:tblW w:w="5000" w:type="pct"/>
        <w:tblBorders>
          <w:top w:val="single" w:sz="8" w:space="0" w:color="4472AB"/>
          <w:left w:val="single" w:sz="8" w:space="0" w:color="4472AB"/>
          <w:bottom w:val="single" w:sz="8" w:space="0" w:color="4472AB"/>
          <w:right w:val="single" w:sz="8" w:space="0" w:color="4472AB"/>
        </w:tblBorders>
        <w:tblCellMar>
          <w:left w:w="0" w:type="dxa"/>
          <w:right w:w="0" w:type="dxa"/>
        </w:tblCellMar>
        <w:tblLook w:val="0000" w:firstRow="0" w:lastRow="0" w:firstColumn="0" w:lastColumn="0" w:noHBand="0" w:noVBand="0"/>
      </w:tblPr>
      <w:tblGrid>
        <w:gridCol w:w="9052"/>
      </w:tblGrid>
      <w:tr w:rsidR="003738EF" w:rsidRPr="005F6E7C" w14:paraId="6FAB29A6" w14:textId="77777777" w:rsidTr="0004328E">
        <w:trPr>
          <w:trHeight w:val="2892"/>
          <w:tblHeader/>
        </w:trPr>
        <w:tc>
          <w:tcPr>
            <w:tcW w:w="5000" w:type="pct"/>
            <w:shd w:val="clear" w:color="auto" w:fill="E0E0E0"/>
            <w:tcMar>
              <w:top w:w="0" w:type="dxa"/>
              <w:left w:w="62" w:type="dxa"/>
              <w:bottom w:w="0" w:type="dxa"/>
              <w:right w:w="62" w:type="dxa"/>
            </w:tcMar>
          </w:tcPr>
          <w:p w14:paraId="2150C97C" w14:textId="77777777" w:rsidR="003738EF" w:rsidRPr="005F6E7C" w:rsidRDefault="003738EF" w:rsidP="0004328E">
            <w:pPr>
              <w:pStyle w:val="HeadingCenter"/>
              <w:tabs>
                <w:tab w:val="left" w:pos="3828"/>
              </w:tabs>
            </w:pPr>
            <w:bookmarkStart w:id="135" w:name="_Toc68771583"/>
            <w:bookmarkStart w:id="136" w:name="_Toc73279949"/>
            <w:r w:rsidRPr="005F6E7C">
              <w:t>Notice</w:t>
            </w:r>
            <w:bookmarkEnd w:id="135"/>
            <w:bookmarkEnd w:id="136"/>
          </w:p>
          <w:p w14:paraId="334E6EF1" w14:textId="77777777" w:rsidR="003738EF" w:rsidRPr="005F6E7C" w:rsidRDefault="003738EF" w:rsidP="0004328E">
            <w:pPr>
              <w:pStyle w:val="NoticeText"/>
              <w:tabs>
                <w:tab w:val="left" w:pos="3828"/>
              </w:tabs>
            </w:pPr>
            <w:r w:rsidRPr="005F6E7C">
              <w:t xml:space="preserve">Information contained in this document is believed to be accurate and reliable at the time of printing. However, due to ongoing product improvements and revisions, AudioCodes cannot guarantee accuracy of printed material after the Date Published nor can it accept responsibility for errors or omissions. Updates to this document can be downloaded from </w:t>
            </w:r>
            <w:hyperlink r:id="rId13" w:history="1">
              <w:r w:rsidRPr="005F6E7C">
                <w:rPr>
                  <w:rStyle w:val="Hyperlink"/>
                </w:rPr>
                <w:t>https://www.audiocodes.com/library/technical-documents</w:t>
              </w:r>
            </w:hyperlink>
            <w:r w:rsidRPr="005F6E7C">
              <w:t>.</w:t>
            </w:r>
          </w:p>
          <w:p w14:paraId="6302E5AC" w14:textId="77777777" w:rsidR="003738EF" w:rsidRPr="005F6E7C" w:rsidRDefault="003738EF" w:rsidP="0004328E">
            <w:pPr>
              <w:pStyle w:val="NoticeTextCenter"/>
              <w:tabs>
                <w:tab w:val="left" w:pos="3828"/>
              </w:tabs>
            </w:pPr>
            <w:r w:rsidRPr="005F6E7C">
              <w:t>This document is subject to change without notice.</w:t>
            </w:r>
          </w:p>
          <w:p w14:paraId="0131D453" w14:textId="77C4B998" w:rsidR="003738EF" w:rsidRPr="005F6E7C" w:rsidRDefault="005F6E7C" w:rsidP="0004328E">
            <w:pPr>
              <w:pStyle w:val="NoticeTextCenter"/>
              <w:tabs>
                <w:tab w:val="left" w:pos="3828"/>
              </w:tabs>
            </w:pPr>
            <w:r w:rsidRPr="005F6E7C">
              <w:t>Date Published: July-0</w:t>
            </w:r>
            <w:r w:rsidR="00546E93">
              <w:t>4</w:t>
            </w:r>
            <w:r w:rsidRPr="005F6E7C">
              <w:t>-2022</w:t>
            </w:r>
          </w:p>
        </w:tc>
      </w:tr>
    </w:tbl>
    <w:p w14:paraId="1469B9AC" w14:textId="77777777" w:rsidR="003738EF" w:rsidRPr="005F6E7C" w:rsidRDefault="003738EF" w:rsidP="003738EF">
      <w:pPr>
        <w:pStyle w:val="TableSpacer"/>
        <w:tabs>
          <w:tab w:val="left" w:pos="3828"/>
        </w:tabs>
      </w:pPr>
    </w:p>
    <w:p w14:paraId="3704BDF2" w14:textId="77777777" w:rsidR="003738EF" w:rsidRPr="005F6E7C" w:rsidRDefault="003738EF" w:rsidP="003738EF">
      <w:pPr>
        <w:pStyle w:val="HeadingLeft"/>
        <w:tabs>
          <w:tab w:val="left" w:pos="3828"/>
        </w:tabs>
      </w:pPr>
      <w:bookmarkStart w:id="137" w:name="_Toc107392748"/>
      <w:bookmarkStart w:id="138" w:name="_Toc109747262"/>
      <w:r w:rsidRPr="005F6E7C">
        <w:t>Customer Support</w:t>
      </w:r>
      <w:bookmarkEnd w:id="137"/>
      <w:bookmarkEnd w:id="138"/>
    </w:p>
    <w:p w14:paraId="4BF7CB2C" w14:textId="77777777" w:rsidR="003738EF" w:rsidRPr="005F6E7C" w:rsidRDefault="003738EF" w:rsidP="003738EF">
      <w:pPr>
        <w:pStyle w:val="Body15"/>
        <w:tabs>
          <w:tab w:val="left" w:pos="3828"/>
        </w:tabs>
      </w:pPr>
      <w:r w:rsidRPr="005F6E7C">
        <w:t xml:space="preserve">Customer technical support and services are provided by AudioCodes or by an authorized AudioCodes Service Partner. For more information on how to buy technical support for AudioCodes products and for contact information, please visit our Web site </w:t>
      </w:r>
      <w:hyperlink r:id="rId14" w:history="1">
        <w:r w:rsidRPr="005F6E7C">
          <w:rPr>
            <w:rStyle w:val="Hyperlink"/>
          </w:rPr>
          <w:t>https://www.audiocodes.com/services-support/maintenance-and-support</w:t>
        </w:r>
      </w:hyperlink>
      <w:r w:rsidRPr="005F6E7C">
        <w:t xml:space="preserve">. </w:t>
      </w:r>
    </w:p>
    <w:p w14:paraId="7C3A4427" w14:textId="77777777" w:rsidR="003738EF" w:rsidRPr="005F6E7C" w:rsidRDefault="003738EF" w:rsidP="003738EF">
      <w:pPr>
        <w:pStyle w:val="HeadingLeft"/>
        <w:tabs>
          <w:tab w:val="left" w:pos="3828"/>
        </w:tabs>
      </w:pPr>
      <w:bookmarkStart w:id="139" w:name="_Toc107392749"/>
      <w:bookmarkStart w:id="140" w:name="_Toc109747263"/>
      <w:r w:rsidRPr="005F6E7C">
        <w:t>Abbreviations and Terminology</w:t>
      </w:r>
      <w:bookmarkEnd w:id="139"/>
      <w:bookmarkEnd w:id="140"/>
    </w:p>
    <w:p w14:paraId="62557EF5" w14:textId="77777777" w:rsidR="003738EF" w:rsidRPr="005F6E7C" w:rsidRDefault="003738EF" w:rsidP="003738EF">
      <w:pPr>
        <w:pStyle w:val="Body15"/>
        <w:tabs>
          <w:tab w:val="left" w:pos="3828"/>
        </w:tabs>
      </w:pPr>
      <w:r w:rsidRPr="005F6E7C">
        <w:t>Each abbreviation, unless widely used, is spelled out in full when first used.</w:t>
      </w:r>
    </w:p>
    <w:p w14:paraId="04F46156" w14:textId="77777777" w:rsidR="003738EF" w:rsidRPr="005F6E7C" w:rsidRDefault="003738EF" w:rsidP="003738EF">
      <w:pPr>
        <w:pStyle w:val="HeadingLeft"/>
        <w:keepNext w:val="0"/>
        <w:tabs>
          <w:tab w:val="left" w:pos="3828"/>
        </w:tabs>
      </w:pPr>
      <w:bookmarkStart w:id="141" w:name="_Toc107392750"/>
      <w:bookmarkStart w:id="142" w:name="_Toc109747264"/>
      <w:r w:rsidRPr="005F6E7C">
        <w:t>Related Documentation</w:t>
      </w:r>
      <w:bookmarkEnd w:id="141"/>
      <w:bookmarkEnd w:id="142"/>
    </w:p>
    <w:tbl>
      <w:tblPr>
        <w:tblStyle w:val="TableAC1"/>
        <w:tblW w:w="9072" w:type="dxa"/>
        <w:tblLook w:val="04A0" w:firstRow="1" w:lastRow="0" w:firstColumn="1" w:lastColumn="0" w:noHBand="0" w:noVBand="1"/>
      </w:tblPr>
      <w:tblGrid>
        <w:gridCol w:w="9072"/>
      </w:tblGrid>
      <w:tr w:rsidR="003738EF" w:rsidRPr="005F6E7C" w14:paraId="6F741D28" w14:textId="77777777" w:rsidTr="0004328E">
        <w:trPr>
          <w:cnfStyle w:val="100000000000" w:firstRow="1" w:lastRow="0" w:firstColumn="0" w:lastColumn="0" w:oddVBand="0" w:evenVBand="0" w:oddHBand="0" w:evenHBand="0" w:firstRowFirstColumn="0" w:firstRowLastColumn="0" w:lastRowFirstColumn="0" w:lastRowLastColumn="0"/>
          <w:tblHeader/>
        </w:trPr>
        <w:tc>
          <w:tcPr>
            <w:tcW w:w="5000" w:type="pct"/>
          </w:tcPr>
          <w:p w14:paraId="2E46DC09" w14:textId="77777777" w:rsidR="003738EF" w:rsidRPr="005F6E7C" w:rsidRDefault="003738EF" w:rsidP="0004328E">
            <w:pPr>
              <w:pStyle w:val="TableHeaderCenter"/>
              <w:tabs>
                <w:tab w:val="left" w:pos="3828"/>
              </w:tabs>
            </w:pPr>
            <w:r w:rsidRPr="005F6E7C">
              <w:t>Document Name</w:t>
            </w:r>
          </w:p>
        </w:tc>
      </w:tr>
      <w:tr w:rsidR="003738EF" w:rsidRPr="005F6E7C" w14:paraId="21B5E4B4" w14:textId="77777777" w:rsidTr="0004328E">
        <w:trPr>
          <w:trHeight w:val="347"/>
        </w:trPr>
        <w:tc>
          <w:tcPr>
            <w:tcW w:w="5000" w:type="pct"/>
          </w:tcPr>
          <w:p w14:paraId="548F8A35" w14:textId="77777777" w:rsidR="003738EF" w:rsidRPr="005F6E7C" w:rsidRDefault="00000000" w:rsidP="0004328E">
            <w:pPr>
              <w:pStyle w:val="TableBodyLeft"/>
              <w:tabs>
                <w:tab w:val="left" w:pos="3828"/>
              </w:tabs>
            </w:pPr>
            <w:hyperlink r:id="rId15" w:history="1">
              <w:r w:rsidR="003738EF" w:rsidRPr="005F6E7C">
                <w:rPr>
                  <w:rStyle w:val="Hyperlink"/>
                </w:rPr>
                <w:t>https://www.audiocodes.com/solutions-products/solutions/enterprise-voice/webrtc-connectivity</w:t>
              </w:r>
            </w:hyperlink>
            <w:r w:rsidR="003738EF" w:rsidRPr="005F6E7C">
              <w:t xml:space="preserve"> </w:t>
            </w:r>
          </w:p>
        </w:tc>
      </w:tr>
    </w:tbl>
    <w:p w14:paraId="5A1391E0" w14:textId="77777777" w:rsidR="003738EF" w:rsidRPr="005F6E7C" w:rsidRDefault="003738EF" w:rsidP="003738EF">
      <w:pPr>
        <w:pStyle w:val="TableSpacer"/>
        <w:tabs>
          <w:tab w:val="left" w:pos="3828"/>
        </w:tabs>
      </w:pPr>
    </w:p>
    <w:p w14:paraId="3BD018F7" w14:textId="77777777" w:rsidR="003738EF" w:rsidRPr="005F6E7C" w:rsidRDefault="003738EF" w:rsidP="003738EF">
      <w:pPr>
        <w:pStyle w:val="HeadingLeft"/>
        <w:tabs>
          <w:tab w:val="left" w:pos="3828"/>
        </w:tabs>
      </w:pPr>
      <w:bookmarkStart w:id="143" w:name="_Toc368299647"/>
      <w:bookmarkStart w:id="144" w:name="_Toc410051726"/>
      <w:bookmarkStart w:id="145" w:name="_Toc107392751"/>
      <w:bookmarkStart w:id="146" w:name="_Toc109747265"/>
      <w:r w:rsidRPr="005F6E7C">
        <w:t>Document Revision Record</w:t>
      </w:r>
      <w:bookmarkEnd w:id="143"/>
      <w:bookmarkEnd w:id="144"/>
      <w:bookmarkEnd w:id="145"/>
      <w:bookmarkEnd w:id="146"/>
    </w:p>
    <w:tbl>
      <w:tblPr>
        <w:tblStyle w:val="TableAC1"/>
        <w:tblW w:w="9072" w:type="dxa"/>
        <w:tblLayout w:type="fixed"/>
        <w:tblLook w:val="04A0" w:firstRow="1" w:lastRow="0" w:firstColumn="1" w:lastColumn="0" w:noHBand="0" w:noVBand="1"/>
      </w:tblPr>
      <w:tblGrid>
        <w:gridCol w:w="1315"/>
        <w:gridCol w:w="7757"/>
      </w:tblGrid>
      <w:tr w:rsidR="003738EF" w:rsidRPr="005F6E7C" w14:paraId="3E78CEB4" w14:textId="77777777" w:rsidTr="0004328E">
        <w:trPr>
          <w:cnfStyle w:val="100000000000" w:firstRow="1" w:lastRow="0" w:firstColumn="0" w:lastColumn="0" w:oddVBand="0" w:evenVBand="0" w:oddHBand="0" w:evenHBand="0" w:firstRowFirstColumn="0" w:firstRowLastColumn="0" w:lastRowFirstColumn="0" w:lastRowLastColumn="0"/>
          <w:tblHeader/>
        </w:trPr>
        <w:tc>
          <w:tcPr>
            <w:tcW w:w="725" w:type="pct"/>
          </w:tcPr>
          <w:p w14:paraId="395A865C" w14:textId="77777777" w:rsidR="003738EF" w:rsidRPr="005F6E7C" w:rsidRDefault="003738EF" w:rsidP="0004328E">
            <w:pPr>
              <w:pStyle w:val="TableHeaderCenter"/>
              <w:tabs>
                <w:tab w:val="left" w:pos="3828"/>
              </w:tabs>
            </w:pPr>
            <w:r w:rsidRPr="005F6E7C">
              <w:t>LTRT</w:t>
            </w:r>
          </w:p>
        </w:tc>
        <w:tc>
          <w:tcPr>
            <w:tcW w:w="4275" w:type="pct"/>
          </w:tcPr>
          <w:p w14:paraId="60E14DF6" w14:textId="77777777" w:rsidR="003738EF" w:rsidRPr="005F6E7C" w:rsidRDefault="003738EF" w:rsidP="0004328E">
            <w:pPr>
              <w:pStyle w:val="TableHeaderCenter"/>
              <w:tabs>
                <w:tab w:val="left" w:pos="3828"/>
              </w:tabs>
            </w:pPr>
            <w:r w:rsidRPr="005F6E7C">
              <w:t>Description</w:t>
            </w:r>
          </w:p>
        </w:tc>
      </w:tr>
      <w:tr w:rsidR="003738EF" w:rsidRPr="005F6E7C" w14:paraId="4E349729" w14:textId="77777777" w:rsidTr="0004328E">
        <w:tc>
          <w:tcPr>
            <w:tcW w:w="725" w:type="pct"/>
          </w:tcPr>
          <w:p w14:paraId="3B9E9E4A" w14:textId="77777777" w:rsidR="003738EF" w:rsidRPr="005F6E7C" w:rsidRDefault="003738EF" w:rsidP="0004328E">
            <w:pPr>
              <w:pStyle w:val="TableBodyCenter"/>
              <w:tabs>
                <w:tab w:val="left" w:pos="3828"/>
              </w:tabs>
            </w:pPr>
            <w:r w:rsidRPr="005F6E7C">
              <w:t>14030</w:t>
            </w:r>
          </w:p>
        </w:tc>
        <w:tc>
          <w:tcPr>
            <w:tcW w:w="4275" w:type="pct"/>
          </w:tcPr>
          <w:p w14:paraId="4F2B60FD" w14:textId="77777777" w:rsidR="003738EF" w:rsidRPr="005F6E7C" w:rsidRDefault="003738EF" w:rsidP="0004328E">
            <w:pPr>
              <w:pStyle w:val="TableBodyLeft"/>
              <w:tabs>
                <w:tab w:val="left" w:pos="3828"/>
              </w:tabs>
            </w:pPr>
            <w:r w:rsidRPr="005F6E7C">
              <w:t>Initial document release for Version 1.0</w:t>
            </w:r>
          </w:p>
        </w:tc>
      </w:tr>
      <w:tr w:rsidR="003738EF" w:rsidRPr="005F6E7C" w14:paraId="4A4DCC49" w14:textId="77777777" w:rsidTr="0004328E">
        <w:tc>
          <w:tcPr>
            <w:tcW w:w="725" w:type="pct"/>
          </w:tcPr>
          <w:p w14:paraId="5297E426" w14:textId="77777777" w:rsidR="003738EF" w:rsidRPr="005F6E7C" w:rsidRDefault="003738EF" w:rsidP="0004328E">
            <w:pPr>
              <w:pStyle w:val="TableBodyCenter"/>
              <w:tabs>
                <w:tab w:val="left" w:pos="3828"/>
              </w:tabs>
            </w:pPr>
            <w:r w:rsidRPr="005F6E7C">
              <w:t>14031</w:t>
            </w:r>
          </w:p>
        </w:tc>
        <w:tc>
          <w:tcPr>
            <w:tcW w:w="4275" w:type="pct"/>
          </w:tcPr>
          <w:p w14:paraId="281860FF" w14:textId="77777777" w:rsidR="003738EF" w:rsidRPr="005F6E7C" w:rsidRDefault="003738EF" w:rsidP="0004328E">
            <w:pPr>
              <w:pStyle w:val="TableBodyLeft"/>
              <w:tabs>
                <w:tab w:val="left" w:pos="3828"/>
              </w:tabs>
            </w:pPr>
            <w:r w:rsidRPr="005F6E7C">
              <w:t>Updated installation procedure</w:t>
            </w:r>
          </w:p>
        </w:tc>
      </w:tr>
      <w:tr w:rsidR="003738EF" w:rsidRPr="005F6E7C" w14:paraId="6124EC0C" w14:textId="77777777" w:rsidTr="0004328E">
        <w:tc>
          <w:tcPr>
            <w:tcW w:w="725" w:type="pct"/>
          </w:tcPr>
          <w:p w14:paraId="25A2E875" w14:textId="77777777" w:rsidR="003738EF" w:rsidRPr="005F6E7C" w:rsidRDefault="003738EF" w:rsidP="0004328E">
            <w:pPr>
              <w:pStyle w:val="TableBodyCenter"/>
              <w:tabs>
                <w:tab w:val="left" w:pos="3828"/>
              </w:tabs>
            </w:pPr>
            <w:r w:rsidRPr="005F6E7C">
              <w:t>14032</w:t>
            </w:r>
          </w:p>
        </w:tc>
        <w:tc>
          <w:tcPr>
            <w:tcW w:w="4275" w:type="pct"/>
          </w:tcPr>
          <w:p w14:paraId="75BCA578" w14:textId="77777777" w:rsidR="003738EF" w:rsidRPr="005F6E7C" w:rsidRDefault="003738EF" w:rsidP="0004328E">
            <w:pPr>
              <w:pStyle w:val="TableBodyLeft"/>
              <w:tabs>
                <w:tab w:val="left" w:pos="3828"/>
              </w:tabs>
            </w:pPr>
            <w:r w:rsidRPr="005F6E7C">
              <w:t>Added advanced configuration and customization.</w:t>
            </w:r>
          </w:p>
        </w:tc>
      </w:tr>
    </w:tbl>
    <w:p w14:paraId="60806126" w14:textId="77777777" w:rsidR="003738EF" w:rsidRPr="005F6E7C" w:rsidRDefault="003738EF" w:rsidP="003738EF">
      <w:pPr>
        <w:pStyle w:val="TableSpacer"/>
        <w:tabs>
          <w:tab w:val="left" w:pos="3828"/>
        </w:tabs>
      </w:pPr>
    </w:p>
    <w:p w14:paraId="381BD203" w14:textId="77777777" w:rsidR="003738EF" w:rsidRPr="005F6E7C" w:rsidRDefault="003738EF" w:rsidP="003738EF">
      <w:pPr>
        <w:pStyle w:val="HeadingLeft"/>
        <w:tabs>
          <w:tab w:val="left" w:pos="3828"/>
        </w:tabs>
      </w:pPr>
      <w:bookmarkStart w:id="147" w:name="_Toc107392752"/>
      <w:bookmarkStart w:id="148" w:name="_Toc109747266"/>
      <w:r w:rsidRPr="005F6E7C">
        <w:t>Documentation Feedback</w:t>
      </w:r>
      <w:bookmarkEnd w:id="147"/>
      <w:bookmarkEnd w:id="148"/>
    </w:p>
    <w:p w14:paraId="1E548373" w14:textId="77777777" w:rsidR="003738EF" w:rsidRPr="005F6E7C" w:rsidRDefault="003738EF" w:rsidP="003738EF">
      <w:pPr>
        <w:pStyle w:val="Body15"/>
        <w:tabs>
          <w:tab w:val="left" w:pos="3828"/>
        </w:tabs>
      </w:pPr>
      <w:r w:rsidRPr="005F6E7C">
        <w:t xml:space="preserve">AudioCodes continually strives to produce high quality documentation. If you have any comments (suggestions or errors) regarding this document, please fill out the Documentation Feedback form on our Web site at </w:t>
      </w:r>
      <w:hyperlink r:id="rId16" w:history="1">
        <w:r w:rsidRPr="005F6E7C">
          <w:rPr>
            <w:rStyle w:val="Hyperlink"/>
          </w:rPr>
          <w:t>https://online.audiocodes.com/documentation-feedback</w:t>
        </w:r>
      </w:hyperlink>
      <w:r w:rsidRPr="005F6E7C">
        <w:t xml:space="preserve">. </w:t>
      </w:r>
    </w:p>
    <w:p w14:paraId="1847DF97" w14:textId="77777777" w:rsidR="00A1269D" w:rsidRPr="005F6E7C" w:rsidRDefault="00A1269D" w:rsidP="00E7343F">
      <w:pPr>
        <w:pStyle w:val="TableSpacer"/>
      </w:pPr>
    </w:p>
    <w:p w14:paraId="18595D54" w14:textId="77777777" w:rsidR="00A1269D" w:rsidRPr="005F6E7C" w:rsidRDefault="00A1269D" w:rsidP="002A65B4">
      <w:pPr>
        <w:pStyle w:val="HeadingLeft"/>
      </w:pPr>
      <w:bookmarkStart w:id="149" w:name="_Toc73279957"/>
      <w:bookmarkStart w:id="150" w:name="_Toc109747267"/>
      <w:r w:rsidRPr="005F6E7C">
        <w:t>Documentation Feedback</w:t>
      </w:r>
      <w:bookmarkEnd w:id="149"/>
      <w:bookmarkEnd w:id="150"/>
    </w:p>
    <w:p w14:paraId="30DFF6DE" w14:textId="140E240F" w:rsidR="003B2E67" w:rsidRPr="005F6E7C" w:rsidRDefault="00A1269D" w:rsidP="003738EF">
      <w:pPr>
        <w:pStyle w:val="Body15"/>
      </w:pPr>
      <w:r w:rsidRPr="005F6E7C">
        <w:t xml:space="preserve">AudioCodes continually strives to produce high quality documentation. If you have any comments (suggestions or errors) regarding this document, please fill out the Documentation Feedback form on our website at </w:t>
      </w:r>
      <w:hyperlink r:id="rId17" w:history="1">
        <w:r w:rsidRPr="005F6E7C">
          <w:rPr>
            <w:rStyle w:val="Hyperlink"/>
          </w:rPr>
          <w:t>https://online.audiocodes.com/documentation-feedback</w:t>
        </w:r>
      </w:hyperlink>
      <w:r w:rsidRPr="005F6E7C">
        <w:t>.</w:t>
      </w:r>
    </w:p>
    <w:p w14:paraId="1B0E687C" w14:textId="77777777" w:rsidR="00B74A2A" w:rsidRPr="005F6E7C" w:rsidRDefault="00B74A2A" w:rsidP="00A1269D">
      <w:pPr>
        <w:pStyle w:val="Body15"/>
        <w:sectPr w:rsidR="00B74A2A" w:rsidRPr="005F6E7C" w:rsidSect="00163F28">
          <w:headerReference w:type="default" r:id="rId18"/>
          <w:type w:val="continuous"/>
          <w:pgSz w:w="11908" w:h="16833" w:code="9"/>
          <w:pgMar w:top="1304" w:right="1418" w:bottom="1304" w:left="1418" w:header="567" w:footer="1021" w:gutter="0"/>
          <w:pgNumType w:fmt="lowerRoman"/>
          <w:cols w:space="708"/>
          <w:noEndnote/>
          <w:docGrid w:linePitch="360"/>
        </w:sectPr>
      </w:pPr>
    </w:p>
    <w:p w14:paraId="2547D4B4" w14:textId="77777777" w:rsidR="003738EF" w:rsidRPr="005F6E7C" w:rsidRDefault="003738EF" w:rsidP="003738EF">
      <w:pPr>
        <w:pStyle w:val="Heading1"/>
        <w:tabs>
          <w:tab w:val="left" w:pos="3828"/>
        </w:tabs>
      </w:pPr>
      <w:bookmarkStart w:id="151" w:name="_Toc107392753"/>
      <w:bookmarkStart w:id="152" w:name="_Toc109747268"/>
      <w:r w:rsidRPr="005F6E7C">
        <w:lastRenderedPageBreak/>
        <w:t>Introduction</w:t>
      </w:r>
      <w:bookmarkEnd w:id="151"/>
      <w:bookmarkEnd w:id="152"/>
      <w:r w:rsidRPr="005F6E7C">
        <w:t xml:space="preserve"> </w:t>
      </w:r>
    </w:p>
    <w:p w14:paraId="4FB7C120" w14:textId="77777777" w:rsidR="003738EF" w:rsidRPr="005F6E7C" w:rsidRDefault="003738EF" w:rsidP="003738EF">
      <w:pPr>
        <w:pStyle w:val="Body15"/>
        <w:tabs>
          <w:tab w:val="left" w:pos="3828"/>
        </w:tabs>
      </w:pPr>
      <w:r w:rsidRPr="005F6E7C">
        <w:t>WebRTC technology enriches user experience by adding voice, video and data communication to the browser, as well as to mobile applications. AudioCodes WebRTC gateway provides seamless connectivity between WebRTC clients and existing VoIP deployments.</w:t>
      </w:r>
    </w:p>
    <w:p w14:paraId="5778CA41" w14:textId="77777777" w:rsidR="003738EF" w:rsidRPr="005F6E7C" w:rsidRDefault="003738EF" w:rsidP="003738EF">
      <w:pPr>
        <w:pStyle w:val="Body15"/>
        <w:tabs>
          <w:tab w:val="left" w:pos="3828"/>
        </w:tabs>
      </w:pPr>
      <w:r w:rsidRPr="005F6E7C">
        <w:t xml:space="preserve">A typical WebRTC solution comprises a WebRTC gateway, which is an integrated functionality on AudioCodes' SBCs, and a client application running on a browser or a mobile app. </w:t>
      </w:r>
    </w:p>
    <w:p w14:paraId="4FF41374" w14:textId="77777777" w:rsidR="003738EF" w:rsidRPr="005F6E7C" w:rsidRDefault="003738EF" w:rsidP="003738EF">
      <w:pPr>
        <w:pStyle w:val="Body15"/>
        <w:tabs>
          <w:tab w:val="left" w:pos="3828"/>
        </w:tabs>
      </w:pPr>
      <w:r w:rsidRPr="005F6E7C">
        <w:t>AudioCodes' WebRTC Widget can easily be integrated into websites and blogs with basic JavaScript knowhow. The Widget creates a click-to-call button on your web site. It works with AudioCodes' SBC and can make calls to any user registered in the SBC.</w:t>
      </w:r>
    </w:p>
    <w:p w14:paraId="619B1BEF" w14:textId="77777777" w:rsidR="003738EF" w:rsidRPr="005F6E7C" w:rsidRDefault="003738EF" w:rsidP="003738EF">
      <w:pPr>
        <w:pStyle w:val="Heading2"/>
        <w:tabs>
          <w:tab w:val="left" w:pos="3828"/>
        </w:tabs>
      </w:pPr>
      <w:bookmarkStart w:id="153" w:name="_Toc107392754"/>
      <w:bookmarkStart w:id="154" w:name="_Toc109747269"/>
      <w:r w:rsidRPr="005F6E7C">
        <w:t>WebRTC Benefits</w:t>
      </w:r>
      <w:bookmarkEnd w:id="153"/>
      <w:bookmarkEnd w:id="154"/>
    </w:p>
    <w:p w14:paraId="168B9504" w14:textId="77777777" w:rsidR="003738EF" w:rsidRPr="005F6E7C" w:rsidRDefault="003738EF" w:rsidP="003738EF">
      <w:pPr>
        <w:pStyle w:val="Body15"/>
        <w:tabs>
          <w:tab w:val="left" w:pos="3828"/>
        </w:tabs>
      </w:pPr>
      <w:r w:rsidRPr="005F6E7C">
        <w:t>Here's a summary of the WebRTC benefits:</w:t>
      </w:r>
    </w:p>
    <w:p w14:paraId="03E0713B" w14:textId="77777777" w:rsidR="003738EF" w:rsidRPr="005F6E7C" w:rsidRDefault="003738EF" w:rsidP="003738EF">
      <w:pPr>
        <w:pStyle w:val="ListBullet1AC"/>
        <w:keepLines w:val="0"/>
        <w:tabs>
          <w:tab w:val="num" w:pos="1418"/>
          <w:tab w:val="left" w:pos="3828"/>
        </w:tabs>
        <w:ind w:left="1418" w:hanging="426"/>
      </w:pPr>
      <w:r w:rsidRPr="005F6E7C">
        <w:t>Simple deployment - a single WebRTC gateway device for both signaling and media.</w:t>
      </w:r>
    </w:p>
    <w:p w14:paraId="54648F71" w14:textId="77777777" w:rsidR="003738EF" w:rsidRPr="005F6E7C" w:rsidRDefault="003738EF" w:rsidP="003738EF">
      <w:pPr>
        <w:pStyle w:val="ListBullet1AC"/>
        <w:keepLines w:val="0"/>
        <w:tabs>
          <w:tab w:val="num" w:pos="1418"/>
          <w:tab w:val="left" w:pos="3828"/>
        </w:tabs>
        <w:ind w:left="1418" w:hanging="426"/>
      </w:pPr>
      <w:r w:rsidRPr="005F6E7C">
        <w:t>Strong security and interoperability capabilities resulting from integration with SBC.</w:t>
      </w:r>
    </w:p>
    <w:p w14:paraId="30DFC5EE" w14:textId="77777777" w:rsidR="003738EF" w:rsidRPr="005F6E7C" w:rsidRDefault="003738EF" w:rsidP="003738EF">
      <w:pPr>
        <w:pStyle w:val="ListBullet1AC"/>
        <w:keepLines w:val="0"/>
        <w:tabs>
          <w:tab w:val="num" w:pos="1418"/>
          <w:tab w:val="left" w:pos="3828"/>
        </w:tabs>
        <w:ind w:left="1418" w:hanging="426"/>
      </w:pPr>
      <w:r w:rsidRPr="005F6E7C">
        <w:t>Client SDK for browsers.</w:t>
      </w:r>
    </w:p>
    <w:p w14:paraId="13B91A2C" w14:textId="77777777" w:rsidR="003738EF" w:rsidRPr="005F6E7C" w:rsidRDefault="003738EF" w:rsidP="003738EF">
      <w:pPr>
        <w:pStyle w:val="ListBullet1AC"/>
        <w:keepLines w:val="0"/>
        <w:tabs>
          <w:tab w:val="num" w:pos="1418"/>
          <w:tab w:val="left" w:pos="3828"/>
        </w:tabs>
        <w:ind w:left="1418" w:hanging="426"/>
      </w:pPr>
      <w:r w:rsidRPr="005F6E7C">
        <w:t>OPUS powered IP phones for superb, transcoder-less voice quality.</w:t>
      </w:r>
    </w:p>
    <w:p w14:paraId="3F2DD43D" w14:textId="77777777" w:rsidR="003738EF" w:rsidRPr="005F6E7C" w:rsidRDefault="003738EF" w:rsidP="003738EF">
      <w:pPr>
        <w:pStyle w:val="ListBullet1AC"/>
        <w:keepLines w:val="0"/>
        <w:tabs>
          <w:tab w:val="num" w:pos="1418"/>
          <w:tab w:val="left" w:pos="3828"/>
        </w:tabs>
        <w:ind w:left="1418" w:hanging="426"/>
      </w:pPr>
      <w:r w:rsidRPr="005F6E7C">
        <w:t>Optional recording of WebRTC calls.</w:t>
      </w:r>
    </w:p>
    <w:p w14:paraId="5C340239" w14:textId="77777777" w:rsidR="003738EF" w:rsidRPr="005F6E7C" w:rsidRDefault="003738EF" w:rsidP="003738EF">
      <w:pPr>
        <w:pStyle w:val="Heading2"/>
        <w:tabs>
          <w:tab w:val="left" w:pos="3828"/>
        </w:tabs>
      </w:pPr>
      <w:bookmarkStart w:id="155" w:name="_Toc107392755"/>
      <w:bookmarkStart w:id="156" w:name="_Toc109747270"/>
      <w:r w:rsidRPr="005F6E7C">
        <w:t>Click-to-call Phone (Widget)</w:t>
      </w:r>
      <w:bookmarkEnd w:id="155"/>
      <w:bookmarkEnd w:id="156"/>
    </w:p>
    <w:p w14:paraId="52462B48" w14:textId="77777777" w:rsidR="003738EF" w:rsidRPr="005F6E7C" w:rsidRDefault="003738EF" w:rsidP="003738EF">
      <w:pPr>
        <w:pStyle w:val="Body15"/>
        <w:tabs>
          <w:tab w:val="left" w:pos="3828"/>
        </w:tabs>
      </w:pPr>
      <w:r w:rsidRPr="005F6E7C">
        <w:t>The 'click-to-call' phone or widget (for outgoing calls only) uses the anonymous user mode on the AudioCodes SBC. The phone doesn't ask the user for any information and does not save anything in the browser.  In doing so, it can be safely used on public computers, such as the ones available at airports, Internet cafes, or public libraries.</w:t>
      </w:r>
    </w:p>
    <w:p w14:paraId="68F75C8B" w14:textId="77777777" w:rsidR="003738EF" w:rsidRPr="005F6E7C" w:rsidRDefault="003738EF" w:rsidP="003738EF">
      <w:pPr>
        <w:pStyle w:val="Body15"/>
        <w:tabs>
          <w:tab w:val="left" w:pos="3828"/>
        </w:tabs>
      </w:pPr>
      <w:r w:rsidRPr="005F6E7C">
        <w:t>The phone call is initiated from an anonymous user to a user that is registered in the SBC. To use this phone, the webmaster inserts the widget on an HTML page. The phone is a single HTML page application. If you leave the page, the phone program is terminated.</w:t>
      </w:r>
    </w:p>
    <w:p w14:paraId="74A63635" w14:textId="77777777" w:rsidR="003738EF" w:rsidRPr="005F6E7C" w:rsidRDefault="003738EF" w:rsidP="003738EF">
      <w:pPr>
        <w:pStyle w:val="Body15"/>
        <w:tabs>
          <w:tab w:val="left" w:pos="3828"/>
        </w:tabs>
      </w:pPr>
      <w:r w:rsidRPr="005F6E7C">
        <w:t>The phone can only be used on an HTTPS site (WebRTC API security limitation).</w:t>
      </w:r>
    </w:p>
    <w:p w14:paraId="277A76CF" w14:textId="77777777" w:rsidR="003738EF" w:rsidRPr="005F6E7C" w:rsidRDefault="003738EF" w:rsidP="003738EF">
      <w:pPr>
        <w:pStyle w:val="Body15"/>
        <w:tabs>
          <w:tab w:val="left" w:pos="3828"/>
        </w:tabs>
      </w:pPr>
    </w:p>
    <w:p w14:paraId="202C97E0" w14:textId="77777777" w:rsidR="003738EF" w:rsidRPr="005F6E7C" w:rsidRDefault="003738EF" w:rsidP="003738EF">
      <w:pPr>
        <w:pStyle w:val="Body15"/>
        <w:tabs>
          <w:tab w:val="left" w:pos="3828"/>
        </w:tabs>
      </w:pPr>
    </w:p>
    <w:p w14:paraId="69CB3A73" w14:textId="77777777" w:rsidR="003738EF" w:rsidRPr="005F6E7C" w:rsidRDefault="003738EF" w:rsidP="003738EF">
      <w:pPr>
        <w:pStyle w:val="Heading1"/>
        <w:tabs>
          <w:tab w:val="left" w:pos="3828"/>
        </w:tabs>
      </w:pPr>
      <w:bookmarkStart w:id="157" w:name="_Toc107392756"/>
      <w:bookmarkStart w:id="158" w:name="_Toc109747271"/>
      <w:r w:rsidRPr="005F6E7C">
        <w:lastRenderedPageBreak/>
        <w:t>Widget Installation</w:t>
      </w:r>
      <w:bookmarkEnd w:id="157"/>
      <w:bookmarkEnd w:id="158"/>
      <w:r w:rsidRPr="005F6E7C">
        <w:t xml:space="preserve"> </w:t>
      </w:r>
    </w:p>
    <w:p w14:paraId="348E31F5" w14:textId="77777777" w:rsidR="003738EF" w:rsidRPr="005F6E7C" w:rsidRDefault="003738EF" w:rsidP="003738EF">
      <w:pPr>
        <w:pStyle w:val="Body15"/>
        <w:tabs>
          <w:tab w:val="left" w:pos="3828"/>
        </w:tabs>
      </w:pPr>
      <w:r w:rsidRPr="005F6E7C">
        <w:t>The procedure below describes how to install the widget on the HTTPS web server.</w:t>
      </w:r>
    </w:p>
    <w:p w14:paraId="4E1F5839" w14:textId="77777777" w:rsidR="003738EF" w:rsidRPr="005F6E7C" w:rsidRDefault="003738EF" w:rsidP="003738EF">
      <w:pPr>
        <w:pStyle w:val="Todothis"/>
        <w:tabs>
          <w:tab w:val="left" w:pos="3828"/>
        </w:tabs>
      </w:pPr>
      <w:r w:rsidRPr="005F6E7C">
        <w:t>To install the widget on the HTTPS web server:</w:t>
      </w:r>
    </w:p>
    <w:p w14:paraId="238862D8" w14:textId="77777777" w:rsidR="003738EF" w:rsidRPr="005F6E7C" w:rsidRDefault="003738EF" w:rsidP="003738EF">
      <w:pPr>
        <w:pStyle w:val="ListNumberL1Start"/>
        <w:keepLines w:val="0"/>
        <w:tabs>
          <w:tab w:val="num" w:pos="1843"/>
          <w:tab w:val="left" w:pos="3828"/>
        </w:tabs>
      </w:pPr>
      <w:r w:rsidRPr="005F6E7C">
        <w:t>Unzip the click-to-call phone zip file; the following directories are extracted:</w:t>
      </w:r>
    </w:p>
    <w:p w14:paraId="4244ADAB" w14:textId="77777777" w:rsidR="003738EF" w:rsidRPr="005F6E7C" w:rsidRDefault="003738EF" w:rsidP="003738EF">
      <w:pPr>
        <w:pStyle w:val="ListBullet2AC"/>
        <w:tabs>
          <w:tab w:val="left" w:pos="3828"/>
        </w:tabs>
      </w:pPr>
      <w:r w:rsidRPr="005F6E7C">
        <w:t>'conf' (containing the configuration file)</w:t>
      </w:r>
    </w:p>
    <w:p w14:paraId="5FC7519C" w14:textId="77777777" w:rsidR="003738EF" w:rsidRPr="005F6E7C" w:rsidRDefault="003738EF" w:rsidP="003738EF">
      <w:pPr>
        <w:pStyle w:val="ListBullet2AC"/>
        <w:tabs>
          <w:tab w:val="left" w:pos="3828"/>
        </w:tabs>
      </w:pPr>
      <w:r w:rsidRPr="005F6E7C">
        <w:t>'css' (containing the demo style file)</w:t>
      </w:r>
    </w:p>
    <w:p w14:paraId="7C92BB5D" w14:textId="77777777" w:rsidR="003738EF" w:rsidRPr="005F6E7C" w:rsidRDefault="003738EF" w:rsidP="003738EF">
      <w:pPr>
        <w:pStyle w:val="ListBullet2AC"/>
        <w:tabs>
          <w:tab w:val="left" w:pos="3828"/>
        </w:tabs>
      </w:pPr>
      <w:r w:rsidRPr="005F6E7C">
        <w:t>'js' (containing the SDK JS, audio player and widget script code)</w:t>
      </w:r>
    </w:p>
    <w:p w14:paraId="242ADBFE" w14:textId="77777777" w:rsidR="003738EF" w:rsidRPr="005F6E7C" w:rsidRDefault="003738EF" w:rsidP="003738EF">
      <w:pPr>
        <w:pStyle w:val="ListBullet2AC"/>
        <w:tabs>
          <w:tab w:val="left" w:pos="3828"/>
        </w:tabs>
      </w:pPr>
      <w:r w:rsidRPr="005F6E7C">
        <w:t>'html' (containing the phone HTML page example and icon pictures)</w:t>
      </w:r>
    </w:p>
    <w:p w14:paraId="1B4666D5" w14:textId="77777777" w:rsidR="003738EF" w:rsidRPr="005F6E7C" w:rsidRDefault="003738EF" w:rsidP="003738EF">
      <w:pPr>
        <w:pStyle w:val="ListBullet2AC"/>
        <w:tabs>
          <w:tab w:val="left" w:pos="3828"/>
        </w:tabs>
      </w:pPr>
      <w:r w:rsidRPr="005F6E7C">
        <w:t>‘sounds’ (containing sounds)</w:t>
      </w:r>
    </w:p>
    <w:p w14:paraId="76E3BEC2" w14:textId="77777777" w:rsidR="003738EF" w:rsidRPr="005F6E7C" w:rsidRDefault="003738EF" w:rsidP="003738EF">
      <w:pPr>
        <w:pStyle w:val="ListBullet2AC"/>
        <w:tabs>
          <w:tab w:val="left" w:pos="3828"/>
        </w:tabs>
      </w:pPr>
      <w:r w:rsidRPr="005F6E7C">
        <w:t>'docs' (the phone documents)</w:t>
      </w:r>
    </w:p>
    <w:p w14:paraId="1A1A2053" w14:textId="77777777" w:rsidR="003738EF" w:rsidRPr="005F6E7C" w:rsidRDefault="003738EF" w:rsidP="003738EF">
      <w:pPr>
        <w:pStyle w:val="ListNumberL1"/>
        <w:keepLines w:val="0"/>
        <w:tabs>
          <w:tab w:val="num" w:pos="1843"/>
          <w:tab w:val="left" w:pos="3828"/>
        </w:tabs>
      </w:pPr>
      <w:r w:rsidRPr="005F6E7C">
        <w:t>Copy the directory’s tree (except for the ‘docs’ directory) to your HTTPS web server.</w:t>
      </w:r>
    </w:p>
    <w:p w14:paraId="7756CFC3" w14:textId="77777777" w:rsidR="003738EF" w:rsidRPr="005F6E7C" w:rsidRDefault="003738EF" w:rsidP="003738EF">
      <w:pPr>
        <w:pStyle w:val="ListNumberL1"/>
        <w:keepLines w:val="0"/>
        <w:tabs>
          <w:tab w:val="num" w:pos="1843"/>
          <w:tab w:val="left" w:pos="3828"/>
        </w:tabs>
      </w:pPr>
      <w:r w:rsidRPr="005F6E7C">
        <w:t xml:space="preserve">For the initial check of the phone, only change the configuration file. Edit the provided config.js file. </w:t>
      </w:r>
      <w:r w:rsidRPr="005F6E7C">
        <w:br/>
      </w:r>
    </w:p>
    <w:tbl>
      <w:tblPr>
        <w:tblStyle w:val="TableACNote"/>
        <w:tblW w:w="8176" w:type="dxa"/>
        <w:tblBorders>
          <w:left w:val="single" w:sz="24" w:space="0" w:color="4472AB"/>
        </w:tblBorders>
        <w:tblLook w:val="04A0" w:firstRow="1" w:lastRow="0" w:firstColumn="1" w:lastColumn="0" w:noHBand="0" w:noVBand="1"/>
      </w:tblPr>
      <w:tblGrid>
        <w:gridCol w:w="680"/>
        <w:gridCol w:w="7496"/>
      </w:tblGrid>
      <w:tr w:rsidR="003738EF" w:rsidRPr="005F6E7C" w14:paraId="53B29698" w14:textId="77777777" w:rsidTr="0004328E">
        <w:trPr>
          <w:cantSplit/>
        </w:trPr>
        <w:tc>
          <w:tcPr>
            <w:tcW w:w="680" w:type="dxa"/>
          </w:tcPr>
          <w:p w14:paraId="586D7435" w14:textId="77777777" w:rsidR="003738EF" w:rsidRPr="005F6E7C" w:rsidRDefault="003738EF" w:rsidP="0004328E">
            <w:pPr>
              <w:pStyle w:val="Icon"/>
              <w:tabs>
                <w:tab w:val="left" w:pos="3828"/>
              </w:tabs>
            </w:pPr>
            <w:r w:rsidRPr="005F6E7C">
              <w:rPr>
                <w:noProof/>
              </w:rPr>
              <w:drawing>
                <wp:inline distT="0" distB="0" distL="0" distR="0" wp14:anchorId="57E81263" wp14:editId="7D163468">
                  <wp:extent cx="270000" cy="272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tcPr>
          <w:p w14:paraId="7A100591" w14:textId="77777777" w:rsidR="003738EF" w:rsidRPr="005F6E7C" w:rsidRDefault="003738EF" w:rsidP="0004328E">
            <w:pPr>
              <w:pStyle w:val="Note"/>
              <w:tabs>
                <w:tab w:val="left" w:pos="3828"/>
              </w:tabs>
            </w:pPr>
            <w:r w:rsidRPr="005F6E7C">
              <w:t xml:space="preserve">Please edit only the </w:t>
            </w:r>
            <w:r w:rsidRPr="005F6E7C">
              <w:rPr>
                <w:b/>
                <w:bCs/>
              </w:rPr>
              <w:t>red</w:t>
            </w:r>
            <w:r w:rsidRPr="005F6E7C">
              <w:t xml:space="preserve"> marked values keeping the file structure as is.</w:t>
            </w:r>
          </w:p>
        </w:tc>
      </w:tr>
    </w:tbl>
    <w:p w14:paraId="05481612" w14:textId="77777777" w:rsidR="003738EF" w:rsidRPr="005F6E7C" w:rsidRDefault="003738EF" w:rsidP="003738EF">
      <w:pPr>
        <w:pStyle w:val="Body15"/>
        <w:tabs>
          <w:tab w:val="left" w:pos="3828"/>
        </w:tabs>
      </w:pPr>
    </w:p>
    <w:p w14:paraId="398363A4" w14:textId="77777777" w:rsidR="003738EF" w:rsidRPr="005F6E7C" w:rsidRDefault="003738EF" w:rsidP="003738EF">
      <w:pPr>
        <w:pStyle w:val="ListAlphaL2"/>
        <w:tabs>
          <w:tab w:val="left" w:pos="3828"/>
        </w:tabs>
      </w:pPr>
      <w:r w:rsidRPr="005F6E7C">
        <w:t>The first part (server config) contains Internet addresses:</w:t>
      </w:r>
    </w:p>
    <w:p w14:paraId="00925FC7" w14:textId="77777777" w:rsidR="003738EF" w:rsidRPr="005F6E7C" w:rsidRDefault="003738EF" w:rsidP="003738EF">
      <w:pPr>
        <w:pStyle w:val="ListBullet3AC"/>
        <w:keepLines w:val="0"/>
        <w:tabs>
          <w:tab w:val="left" w:pos="3828"/>
        </w:tabs>
      </w:pPr>
      <w:r w:rsidRPr="005F6E7C">
        <w:t>domain:</w:t>
      </w:r>
      <w:r w:rsidRPr="005F6E7C">
        <w:tab/>
        <w:t>AudioCodes SBC domain name (used to build SIP From/To headers)</w:t>
      </w:r>
    </w:p>
    <w:p w14:paraId="0A70F691" w14:textId="77777777" w:rsidR="003738EF" w:rsidRPr="005F6E7C" w:rsidRDefault="003738EF" w:rsidP="003738EF">
      <w:pPr>
        <w:pStyle w:val="ListBullet3AC"/>
        <w:keepLines w:val="0"/>
        <w:tabs>
          <w:tab w:val="left" w:pos="3828"/>
        </w:tabs>
      </w:pPr>
      <w:r w:rsidRPr="005F6E7C">
        <w:t>addresses:</w:t>
      </w:r>
      <w:r w:rsidRPr="005F6E7C">
        <w:tab/>
        <w:t>AudioCodes SBC secure web socket URL</w:t>
      </w:r>
    </w:p>
    <w:p w14:paraId="2AAFBEAB" w14:textId="77777777" w:rsidR="003738EF" w:rsidRPr="005F6E7C" w:rsidRDefault="003738EF" w:rsidP="003738EF">
      <w:pPr>
        <w:pStyle w:val="TableSpacer"/>
        <w:tabs>
          <w:tab w:val="left" w:pos="3828"/>
        </w:tabs>
      </w:pPr>
    </w:p>
    <w:p w14:paraId="3332689F" w14:textId="77777777" w:rsidR="003738EF" w:rsidRPr="005F6E7C" w:rsidRDefault="003738EF" w:rsidP="003738EF">
      <w:pPr>
        <w:pStyle w:val="Code325"/>
        <w:tabs>
          <w:tab w:val="left" w:pos="3828"/>
        </w:tabs>
      </w:pPr>
      <w:r w:rsidRPr="005F6E7C">
        <w:t xml:space="preserve">let c2c_serverConfig = {    </w:t>
      </w:r>
    </w:p>
    <w:p w14:paraId="2FE46A53" w14:textId="77777777" w:rsidR="003738EF" w:rsidRPr="005F6E7C" w:rsidRDefault="003738EF" w:rsidP="003738EF">
      <w:pPr>
        <w:pStyle w:val="Code325"/>
        <w:tabs>
          <w:tab w:val="left" w:pos="3828"/>
        </w:tabs>
      </w:pPr>
      <w:r w:rsidRPr="005F6E7C">
        <w:t xml:space="preserve">  domain: </w:t>
      </w:r>
      <w:r w:rsidRPr="005F6E7C">
        <w:rPr>
          <w:b/>
          <w:bCs/>
          <w:color w:val="C00000"/>
        </w:rPr>
        <w:t>'example.com</w:t>
      </w:r>
      <w:r w:rsidRPr="005F6E7C">
        <w:t xml:space="preserve">', </w:t>
      </w:r>
    </w:p>
    <w:p w14:paraId="68CFCA14" w14:textId="77777777" w:rsidR="003738EF" w:rsidRPr="005F6E7C" w:rsidRDefault="003738EF" w:rsidP="003738EF">
      <w:pPr>
        <w:pStyle w:val="Code325"/>
        <w:tabs>
          <w:tab w:val="left" w:pos="3828"/>
        </w:tabs>
      </w:pPr>
      <w:r w:rsidRPr="005F6E7C">
        <w:t>  addresses: ['</w:t>
      </w:r>
      <w:r w:rsidRPr="005F6E7C">
        <w:rPr>
          <w:b/>
          <w:bCs/>
          <w:color w:val="C00000"/>
        </w:rPr>
        <w:t>wss://sbc.example.com</w:t>
      </w:r>
      <w:r w:rsidRPr="005F6E7C">
        <w:t xml:space="preserve">'], </w:t>
      </w:r>
    </w:p>
    <w:p w14:paraId="0688543F" w14:textId="77777777" w:rsidR="003738EF" w:rsidRPr="005F6E7C" w:rsidRDefault="003738EF" w:rsidP="003738EF">
      <w:pPr>
        <w:pStyle w:val="Code325"/>
        <w:tabs>
          <w:tab w:val="left" w:pos="3828"/>
        </w:tabs>
      </w:pPr>
      <w:r w:rsidRPr="005F6E7C">
        <w:t>  iceServers: []</w:t>
      </w:r>
    </w:p>
    <w:p w14:paraId="3714B121" w14:textId="77777777" w:rsidR="003738EF" w:rsidRPr="005F6E7C" w:rsidRDefault="003738EF" w:rsidP="003738EF">
      <w:pPr>
        <w:pStyle w:val="Code325"/>
        <w:tabs>
          <w:tab w:val="left" w:pos="3828"/>
        </w:tabs>
      </w:pPr>
      <w:r w:rsidRPr="005F6E7C">
        <w:t>};</w:t>
      </w:r>
    </w:p>
    <w:p w14:paraId="2FDC1A54" w14:textId="77777777" w:rsidR="003738EF" w:rsidRPr="005F6E7C" w:rsidRDefault="003738EF" w:rsidP="003738EF">
      <w:pPr>
        <w:pStyle w:val="ListAlphaL2"/>
        <w:tabs>
          <w:tab w:val="left" w:pos="3828"/>
        </w:tabs>
      </w:pPr>
      <w:r w:rsidRPr="005F6E7C">
        <w:t>The second part (phone config) contains the call and type:</w:t>
      </w:r>
    </w:p>
    <w:p w14:paraId="29EACC1A" w14:textId="77777777" w:rsidR="003738EF" w:rsidRPr="005F6E7C" w:rsidRDefault="003738EF" w:rsidP="003738EF">
      <w:pPr>
        <w:pStyle w:val="ListBullet3AC"/>
        <w:keepLines w:val="0"/>
        <w:tabs>
          <w:tab w:val="left" w:pos="3828"/>
        </w:tabs>
      </w:pPr>
      <w:r w:rsidRPr="005F6E7C">
        <w:t>call:</w:t>
      </w:r>
      <w:r w:rsidRPr="005F6E7C">
        <w:tab/>
        <w:t xml:space="preserve"> Call destination (User or phone number).</w:t>
      </w:r>
    </w:p>
    <w:p w14:paraId="2FA4D524" w14:textId="77777777" w:rsidR="003738EF" w:rsidRPr="005F6E7C" w:rsidRDefault="003738EF" w:rsidP="003738EF">
      <w:pPr>
        <w:pStyle w:val="ListBullet3AC"/>
        <w:keepLines w:val="0"/>
        <w:tabs>
          <w:tab w:val="left" w:pos="3828"/>
        </w:tabs>
      </w:pPr>
      <w:r w:rsidRPr="005F6E7C">
        <w:t>type:</w:t>
      </w:r>
      <w:r w:rsidRPr="005F6E7C">
        <w:tab/>
        <w:t xml:space="preserve"> Call type: ‘audio’, ‘video’ or ‘user_control’.</w:t>
      </w:r>
    </w:p>
    <w:p w14:paraId="61919BCB" w14:textId="77777777" w:rsidR="003738EF" w:rsidRPr="005F6E7C" w:rsidRDefault="003738EF" w:rsidP="003738EF">
      <w:pPr>
        <w:pStyle w:val="TableSpacer"/>
        <w:tabs>
          <w:tab w:val="left" w:pos="3828"/>
        </w:tabs>
      </w:pPr>
    </w:p>
    <w:p w14:paraId="2A12B328" w14:textId="77777777" w:rsidR="003738EF" w:rsidRPr="005F6E7C" w:rsidRDefault="003738EF" w:rsidP="003738EF">
      <w:pPr>
        <w:pStyle w:val="Code325"/>
        <w:tabs>
          <w:tab w:val="left" w:pos="3828"/>
        </w:tabs>
      </w:pPr>
      <w:r w:rsidRPr="005F6E7C">
        <w:t xml:space="preserve">let c2c_config = {    </w:t>
      </w:r>
    </w:p>
    <w:p w14:paraId="2A6FDB67" w14:textId="77777777" w:rsidR="003738EF" w:rsidRPr="005F6E7C" w:rsidRDefault="003738EF" w:rsidP="003738EF">
      <w:pPr>
        <w:pStyle w:val="Code325"/>
        <w:tabs>
          <w:tab w:val="left" w:pos="3828"/>
        </w:tabs>
      </w:pPr>
      <w:r w:rsidRPr="005F6E7C">
        <w:t xml:space="preserve">  call: '</w:t>
      </w:r>
      <w:r w:rsidRPr="005F6E7C">
        <w:rPr>
          <w:b/>
          <w:bCs/>
          <w:color w:val="C00000"/>
        </w:rPr>
        <w:t>JohnDoe</w:t>
      </w:r>
      <w:r w:rsidRPr="005F6E7C">
        <w:t xml:space="preserve">', </w:t>
      </w:r>
    </w:p>
    <w:p w14:paraId="2040B80A" w14:textId="77777777" w:rsidR="003738EF" w:rsidRPr="005F6E7C" w:rsidRDefault="003738EF" w:rsidP="003738EF">
      <w:pPr>
        <w:pStyle w:val="Code325"/>
        <w:tabs>
          <w:tab w:val="left" w:pos="3828"/>
        </w:tabs>
      </w:pPr>
      <w:r w:rsidRPr="005F6E7C">
        <w:t xml:space="preserve">  …</w:t>
      </w:r>
    </w:p>
    <w:p w14:paraId="6DE12542" w14:textId="77777777" w:rsidR="003738EF" w:rsidRPr="005F6E7C" w:rsidRDefault="003738EF" w:rsidP="003738EF">
      <w:pPr>
        <w:pStyle w:val="Code325"/>
        <w:tabs>
          <w:tab w:val="left" w:pos="3828"/>
        </w:tabs>
      </w:pPr>
      <w:r w:rsidRPr="005F6E7C">
        <w:t xml:space="preserve">  type:</w:t>
      </w:r>
      <w:r w:rsidRPr="005F6E7C">
        <w:rPr>
          <w:b/>
          <w:bCs/>
          <w:color w:val="C00000"/>
        </w:rPr>
        <w:t xml:space="preserve"> </w:t>
      </w:r>
      <w:r w:rsidRPr="005F6E7C">
        <w:t>'</w:t>
      </w:r>
      <w:r w:rsidRPr="005F6E7C">
        <w:rPr>
          <w:b/>
          <w:bCs/>
          <w:color w:val="C00000"/>
        </w:rPr>
        <w:t>user_control</w:t>
      </w:r>
      <w:r w:rsidRPr="005F6E7C">
        <w:t xml:space="preserve">', </w:t>
      </w:r>
    </w:p>
    <w:p w14:paraId="715F35B5" w14:textId="77777777" w:rsidR="003738EF" w:rsidRPr="005F6E7C" w:rsidRDefault="003738EF" w:rsidP="003738EF">
      <w:pPr>
        <w:pStyle w:val="Code325"/>
        <w:tabs>
          <w:tab w:val="left" w:pos="3828"/>
        </w:tabs>
      </w:pPr>
      <w:r w:rsidRPr="005F6E7C">
        <w:t xml:space="preserve">  </w:t>
      </w:r>
    </w:p>
    <w:p w14:paraId="6C9C4DC6" w14:textId="77777777" w:rsidR="003738EF" w:rsidRPr="005F6E7C" w:rsidRDefault="003738EF" w:rsidP="003738EF">
      <w:pPr>
        <w:pStyle w:val="Code325"/>
        <w:tabs>
          <w:tab w:val="left" w:pos="3828"/>
        </w:tabs>
      </w:pPr>
      <w:r w:rsidRPr="005F6E7C">
        <w:t xml:space="preserve">  …</w:t>
      </w:r>
    </w:p>
    <w:p w14:paraId="436089DC" w14:textId="77777777" w:rsidR="003738EF" w:rsidRPr="005F6E7C" w:rsidRDefault="003738EF" w:rsidP="003738EF">
      <w:pPr>
        <w:pStyle w:val="Code325"/>
        <w:tabs>
          <w:tab w:val="left" w:pos="3828"/>
        </w:tabs>
      </w:pPr>
      <w:r w:rsidRPr="005F6E7C">
        <w:t>}</w:t>
      </w:r>
    </w:p>
    <w:p w14:paraId="69958A2C" w14:textId="77777777" w:rsidR="003738EF" w:rsidRPr="005F6E7C" w:rsidRDefault="003738EF" w:rsidP="003738EF">
      <w:pPr>
        <w:pStyle w:val="ListNumberL1"/>
        <w:keepLines w:val="0"/>
        <w:tabs>
          <w:tab w:val="num" w:pos="1843"/>
          <w:tab w:val="left" w:pos="3828"/>
        </w:tabs>
      </w:pPr>
      <w:r w:rsidRPr="005F6E7C">
        <w:t xml:space="preserve">Check that the phone is working; confirm that you properly configure the microphone and speaker for using the browser and operating system (Windows, macOS, Linux, Android, iOS). </w:t>
      </w:r>
    </w:p>
    <w:p w14:paraId="28E29E3D" w14:textId="77777777" w:rsidR="003738EF" w:rsidRPr="005F6E7C" w:rsidRDefault="003738EF" w:rsidP="003738EF">
      <w:pPr>
        <w:pStyle w:val="ListNumberL1"/>
        <w:keepLines w:val="0"/>
        <w:tabs>
          <w:tab w:val="num" w:pos="1843"/>
          <w:tab w:val="left" w:pos="3828"/>
        </w:tabs>
      </w:pPr>
      <w:r w:rsidRPr="005F6E7C">
        <w:t xml:space="preserve">Open </w:t>
      </w:r>
      <w:r w:rsidRPr="005F6E7C">
        <w:rPr>
          <w:b/>
          <w:bCs/>
        </w:rPr>
        <w:t>youtube.com</w:t>
      </w:r>
      <w:r w:rsidRPr="005F6E7C">
        <w:t xml:space="preserve"> in your browser, and then play a video to confirm that you hear sound. </w:t>
      </w:r>
    </w:p>
    <w:p w14:paraId="18DD655A" w14:textId="77777777" w:rsidR="003738EF" w:rsidRPr="005F6E7C" w:rsidRDefault="003738EF" w:rsidP="003738EF">
      <w:pPr>
        <w:pStyle w:val="ListNumberL1"/>
        <w:keepLines w:val="0"/>
        <w:tabs>
          <w:tab w:val="num" w:pos="1843"/>
          <w:tab w:val="left" w:pos="3828"/>
        </w:tabs>
      </w:pPr>
      <w:r w:rsidRPr="005F6E7C">
        <w:t xml:space="preserve">Open the operating system microphone settings, and then confirm that the microphone works. </w:t>
      </w:r>
    </w:p>
    <w:p w14:paraId="0085E359" w14:textId="77777777" w:rsidR="003738EF" w:rsidRPr="005F6E7C" w:rsidRDefault="003738EF" w:rsidP="003738EF">
      <w:pPr>
        <w:pStyle w:val="ListNumberL1"/>
        <w:keepLines w:val="0"/>
        <w:tabs>
          <w:tab w:val="num" w:pos="1843"/>
          <w:tab w:val="left" w:pos="3828"/>
        </w:tabs>
        <w:rPr>
          <w:b/>
          <w:bCs/>
          <w:color w:val="002060"/>
        </w:rPr>
      </w:pPr>
      <w:r w:rsidRPr="005F6E7C">
        <w:t>Open the phone HTML page using the Chrome browser:</w:t>
      </w:r>
      <w:r w:rsidRPr="005F6E7C">
        <w:rPr>
          <w:b/>
          <w:bCs/>
          <w:color w:val="002060"/>
        </w:rPr>
        <w:br/>
        <w:t>https://&lt;your site domain&gt;/ c2c/html/</w:t>
      </w:r>
      <w:r w:rsidRPr="005F6E7C">
        <w:rPr>
          <w:color w:val="002060"/>
        </w:rPr>
        <w:t xml:space="preserve">. </w:t>
      </w:r>
    </w:p>
    <w:p w14:paraId="2B6F82E8" w14:textId="77777777" w:rsidR="003738EF" w:rsidRPr="005F6E7C" w:rsidRDefault="003738EF" w:rsidP="003738EF">
      <w:pPr>
        <w:pStyle w:val="ListNumberL1"/>
        <w:keepLines w:val="0"/>
        <w:tabs>
          <w:tab w:val="num" w:pos="1843"/>
          <w:tab w:val="left" w:pos="3828"/>
        </w:tabs>
      </w:pPr>
      <w:r w:rsidRPr="005F6E7C">
        <w:lastRenderedPageBreak/>
        <w:t xml:space="preserve">Open the browser console log (for Chrome - </w:t>
      </w:r>
      <w:r w:rsidRPr="005F6E7C">
        <w:rPr>
          <w:b/>
          <w:bCs/>
        </w:rPr>
        <w:t>Ctrl/Shift/I</w:t>
      </w:r>
      <w:r w:rsidRPr="005F6E7C">
        <w:t xml:space="preserve">, and then select the </w:t>
      </w:r>
      <w:r w:rsidRPr="005F6E7C">
        <w:rPr>
          <w:b/>
          <w:bCs/>
        </w:rPr>
        <w:t>Console</w:t>
      </w:r>
      <w:r w:rsidRPr="005F6E7C">
        <w:t xml:space="preserve"> tab)</w:t>
      </w:r>
    </w:p>
    <w:p w14:paraId="6FFDD340" w14:textId="77777777" w:rsidR="003738EF" w:rsidRPr="005F6E7C" w:rsidRDefault="003738EF" w:rsidP="003738EF">
      <w:pPr>
        <w:pStyle w:val="ListNumberL1"/>
        <w:keepLines w:val="0"/>
        <w:tabs>
          <w:tab w:val="num" w:pos="1843"/>
          <w:tab w:val="left" w:pos="3828"/>
        </w:tabs>
      </w:pPr>
      <w:r w:rsidRPr="005F6E7C">
        <w:t xml:space="preserve">Press the phone </w:t>
      </w:r>
      <w:r w:rsidRPr="005F6E7C">
        <w:rPr>
          <w:b/>
          <w:bCs/>
        </w:rPr>
        <w:t>Call</w:t>
      </w:r>
      <w:r w:rsidRPr="005F6E7C">
        <w:t xml:space="preserve"> button; the Console log shows the phone connecting to the SBC using a web socket and starts calling (i.e., it sends an initial SIP INVITE).</w:t>
      </w:r>
    </w:p>
    <w:p w14:paraId="779E22D7" w14:textId="77777777" w:rsidR="003738EF" w:rsidRPr="005F6E7C" w:rsidRDefault="003738EF" w:rsidP="003738EF">
      <w:pPr>
        <w:pStyle w:val="ListNumberL1"/>
        <w:keepLines w:val="0"/>
        <w:tabs>
          <w:tab w:val="num" w:pos="1843"/>
          <w:tab w:val="left" w:pos="3828"/>
        </w:tabs>
      </w:pPr>
      <w:r w:rsidRPr="005F6E7C">
        <w:t>Answer the call and test the sound quality.</w:t>
      </w:r>
    </w:p>
    <w:p w14:paraId="08AB7996" w14:textId="77777777" w:rsidR="003738EF" w:rsidRPr="005F6E7C" w:rsidRDefault="003738EF" w:rsidP="003738EF">
      <w:pPr>
        <w:pStyle w:val="Body15"/>
        <w:tabs>
          <w:tab w:val="left" w:pos="3828"/>
        </w:tabs>
        <w:rPr>
          <w:lang w:bidi="he-IL"/>
        </w:rPr>
      </w:pPr>
    </w:p>
    <w:p w14:paraId="35641D20" w14:textId="77777777" w:rsidR="003738EF" w:rsidRPr="005F6E7C" w:rsidRDefault="003738EF" w:rsidP="003738EF">
      <w:pPr>
        <w:pStyle w:val="Heading1"/>
        <w:tabs>
          <w:tab w:val="left" w:pos="3828"/>
        </w:tabs>
      </w:pPr>
      <w:bookmarkStart w:id="159" w:name="_Toc107392757"/>
      <w:bookmarkStart w:id="160" w:name="_Toc109747272"/>
      <w:r w:rsidRPr="005F6E7C">
        <w:lastRenderedPageBreak/>
        <w:t>Phone URL Parameters</w:t>
      </w:r>
      <w:bookmarkEnd w:id="159"/>
      <w:bookmarkEnd w:id="160"/>
    </w:p>
    <w:p w14:paraId="5CBE1FDA" w14:textId="77777777" w:rsidR="003738EF" w:rsidRPr="005F6E7C" w:rsidRDefault="003738EF" w:rsidP="003738EF">
      <w:pPr>
        <w:pStyle w:val="Body15"/>
        <w:tabs>
          <w:tab w:val="left" w:pos="3828"/>
        </w:tabs>
        <w:rPr>
          <w:rFonts w:ascii="Calibri" w:hAnsi="Calibri"/>
          <w:lang w:bidi="he-IL"/>
        </w:rPr>
      </w:pPr>
      <w:r w:rsidRPr="005F6E7C">
        <w:t xml:space="preserve">The DTMF sequence can only be set in the URL and not in the config.js file, and is sent after </w:t>
      </w:r>
    </w:p>
    <w:p w14:paraId="04D8D620" w14:textId="77777777" w:rsidR="003738EF" w:rsidRPr="005F6E7C" w:rsidRDefault="003738EF" w:rsidP="003738EF">
      <w:pPr>
        <w:pStyle w:val="Body15"/>
        <w:tabs>
          <w:tab w:val="left" w:pos="3828"/>
        </w:tabs>
      </w:pPr>
      <w:r w:rsidRPr="005F6E7C">
        <w:t>after the call is opened.</w:t>
      </w:r>
    </w:p>
    <w:p w14:paraId="0D9B3AA2" w14:textId="77777777" w:rsidR="003738EF" w:rsidRPr="005F6E7C" w:rsidRDefault="003738EF" w:rsidP="003738EF">
      <w:pPr>
        <w:pStyle w:val="Body15"/>
        <w:tabs>
          <w:tab w:val="left" w:pos="3828"/>
        </w:tabs>
      </w:pPr>
      <w:r w:rsidRPr="005F6E7C">
        <w:t xml:space="preserve">This can be useful if the phone number used a menu selected by DTMF, or </w:t>
      </w:r>
    </w:p>
    <w:p w14:paraId="17250463" w14:textId="77777777" w:rsidR="003738EF" w:rsidRPr="005F6E7C" w:rsidRDefault="003738EF" w:rsidP="003738EF">
      <w:pPr>
        <w:pStyle w:val="Body15"/>
        <w:tabs>
          <w:tab w:val="left" w:pos="3828"/>
        </w:tabs>
      </w:pPr>
      <w:r w:rsidRPr="005F6E7C">
        <w:t>some internal numbers for workers.</w:t>
      </w:r>
    </w:p>
    <w:p w14:paraId="022611E6" w14:textId="77777777" w:rsidR="003738EF" w:rsidRPr="005F6E7C" w:rsidRDefault="003738EF" w:rsidP="003738EF">
      <w:pPr>
        <w:pStyle w:val="Body15"/>
        <w:tabs>
          <w:tab w:val="left" w:pos="3828"/>
        </w:tabs>
      </w:pPr>
      <w:r w:rsidRPr="005F6E7C">
        <w:t>The following parameters can be taken from the URL, if the config.js file is assigned the “take_value_from_url” value:</w:t>
      </w:r>
    </w:p>
    <w:p w14:paraId="0989666C" w14:textId="77777777" w:rsidR="003738EF" w:rsidRPr="005F6E7C" w:rsidRDefault="003738EF" w:rsidP="003738EF">
      <w:pPr>
        <w:pStyle w:val="ListBullet1AC"/>
        <w:keepLines w:val="0"/>
        <w:tabs>
          <w:tab w:val="num" w:pos="1418"/>
          <w:tab w:val="left" w:pos="3828"/>
        </w:tabs>
        <w:ind w:left="1418" w:hanging="426"/>
      </w:pPr>
      <w:r w:rsidRPr="005F6E7C">
        <w:t>’domain’</w:t>
      </w:r>
    </w:p>
    <w:p w14:paraId="772AE3BF" w14:textId="77777777" w:rsidR="003738EF" w:rsidRPr="005F6E7C" w:rsidRDefault="003738EF" w:rsidP="003738EF">
      <w:pPr>
        <w:pStyle w:val="ListBullet1AC"/>
        <w:keepLines w:val="0"/>
        <w:tabs>
          <w:tab w:val="num" w:pos="1418"/>
          <w:tab w:val="left" w:pos="3828"/>
        </w:tabs>
        <w:ind w:left="1418" w:hanging="426"/>
      </w:pPr>
      <w:r w:rsidRPr="005F6E7C">
        <w:t>’server’</w:t>
      </w:r>
    </w:p>
    <w:p w14:paraId="43701528" w14:textId="77777777" w:rsidR="003738EF" w:rsidRPr="005F6E7C" w:rsidRDefault="003738EF" w:rsidP="003738EF">
      <w:pPr>
        <w:pStyle w:val="ListBullet1AC"/>
        <w:keepLines w:val="0"/>
        <w:tabs>
          <w:tab w:val="num" w:pos="1418"/>
          <w:tab w:val="left" w:pos="3828"/>
        </w:tabs>
        <w:ind w:left="1418" w:hanging="426"/>
      </w:pPr>
      <w:r w:rsidRPr="005F6E7C">
        <w:t>’call’</w:t>
      </w:r>
    </w:p>
    <w:p w14:paraId="3DE8771F" w14:textId="77777777" w:rsidR="003738EF" w:rsidRPr="005F6E7C" w:rsidRDefault="003738EF" w:rsidP="003738EF">
      <w:pPr>
        <w:pStyle w:val="ListBullet1AC"/>
        <w:keepLines w:val="0"/>
        <w:tabs>
          <w:tab w:val="num" w:pos="1418"/>
          <w:tab w:val="left" w:pos="3828"/>
        </w:tabs>
        <w:ind w:left="1418" w:hanging="426"/>
      </w:pPr>
      <w:r w:rsidRPr="005F6E7C">
        <w:t>’logger’</w:t>
      </w:r>
    </w:p>
    <w:p w14:paraId="1A2EC711" w14:textId="77777777" w:rsidR="003738EF" w:rsidRPr="005F6E7C" w:rsidRDefault="003738EF" w:rsidP="003738EF">
      <w:pPr>
        <w:pStyle w:val="Body15"/>
        <w:tabs>
          <w:tab w:val="left" w:pos="3828"/>
        </w:tabs>
      </w:pPr>
      <w:r w:rsidRPr="005F6E7C">
        <w:t>For example:</w:t>
      </w:r>
    </w:p>
    <w:p w14:paraId="0F9792BF" w14:textId="77777777" w:rsidR="003738EF" w:rsidRPr="005F6E7C" w:rsidRDefault="003738EF" w:rsidP="003738EF">
      <w:pPr>
        <w:pStyle w:val="Body15"/>
        <w:tabs>
          <w:tab w:val="left" w:pos="3828"/>
        </w:tabs>
        <w:rPr>
          <w:b/>
          <w:bCs/>
        </w:rPr>
      </w:pPr>
      <w:r w:rsidRPr="005F6E7C">
        <w:rPr>
          <w:b/>
          <w:bCs/>
        </w:rPr>
        <w:t>https://example.com/c2c/html/?call=user17&amp;delay=1000&amp;dtmf=0123456789%23</w:t>
      </w:r>
    </w:p>
    <w:p w14:paraId="44E56C5F" w14:textId="77777777" w:rsidR="003738EF" w:rsidRPr="005F6E7C" w:rsidRDefault="003738EF" w:rsidP="003738EF">
      <w:pPr>
        <w:pStyle w:val="ListBullet1AC"/>
        <w:keepLines w:val="0"/>
        <w:tabs>
          <w:tab w:val="num" w:pos="1418"/>
          <w:tab w:val="left" w:pos="3828"/>
        </w:tabs>
        <w:ind w:left="1418" w:hanging="426"/>
      </w:pPr>
      <w:r w:rsidRPr="005F6E7C">
        <w:t>“call=" defines the callee user.</w:t>
      </w:r>
    </w:p>
    <w:p w14:paraId="307B6130" w14:textId="77777777" w:rsidR="003738EF" w:rsidRPr="005F6E7C" w:rsidRDefault="003738EF" w:rsidP="003738EF">
      <w:pPr>
        <w:pStyle w:val="ListBullet1AC"/>
        <w:keepLines w:val="0"/>
        <w:tabs>
          <w:tab w:val="num" w:pos="1418"/>
          <w:tab w:val="left" w:pos="3828"/>
        </w:tabs>
        <w:ind w:left="1418" w:hanging="426"/>
      </w:pPr>
      <w:r w:rsidRPr="005F6E7C">
        <w:t>"delay=" defines the delay (in milliseconds) before sending the DTMF.</w:t>
      </w:r>
    </w:p>
    <w:p w14:paraId="084C3EC4" w14:textId="77777777" w:rsidR="003738EF" w:rsidRPr="005F6E7C" w:rsidRDefault="003738EF" w:rsidP="003738EF">
      <w:pPr>
        <w:pStyle w:val="ListBullet1AC"/>
        <w:keepLines w:val="0"/>
        <w:tabs>
          <w:tab w:val="num" w:pos="1418"/>
          <w:tab w:val="left" w:pos="3828"/>
        </w:tabs>
        <w:ind w:left="1418" w:hanging="426"/>
      </w:pPr>
      <w:r w:rsidRPr="005F6E7C">
        <w:t>"dtmf=" defines the DTMF sequence.</w:t>
      </w:r>
    </w:p>
    <w:p w14:paraId="70108DE3" w14:textId="77777777" w:rsidR="003738EF" w:rsidRPr="005F6E7C" w:rsidRDefault="003738EF" w:rsidP="003738EF">
      <w:pPr>
        <w:pStyle w:val="Body15"/>
        <w:tabs>
          <w:tab w:val="left" w:pos="3828"/>
        </w:tabs>
      </w:pPr>
    </w:p>
    <w:p w14:paraId="46202F81" w14:textId="77777777" w:rsidR="003738EF" w:rsidRPr="005F6E7C" w:rsidRDefault="003738EF" w:rsidP="003738EF">
      <w:pPr>
        <w:pStyle w:val="Heading1"/>
        <w:numPr>
          <w:ilvl w:val="0"/>
          <w:numId w:val="32"/>
        </w:numPr>
        <w:tabs>
          <w:tab w:val="clear" w:pos="992"/>
          <w:tab w:val="num" w:pos="360"/>
          <w:tab w:val="left" w:pos="3828"/>
        </w:tabs>
      </w:pPr>
      <w:bookmarkStart w:id="161" w:name="_Toc107392758"/>
      <w:bookmarkStart w:id="162" w:name="_Toc109747273"/>
      <w:r w:rsidRPr="005F6E7C">
        <w:lastRenderedPageBreak/>
        <w:t>Phone Configuration</w:t>
      </w:r>
      <w:bookmarkEnd w:id="161"/>
      <w:bookmarkEnd w:id="162"/>
    </w:p>
    <w:p w14:paraId="5BCB5362" w14:textId="77777777" w:rsidR="003738EF" w:rsidRPr="005F6E7C" w:rsidRDefault="003738EF" w:rsidP="003738EF">
      <w:pPr>
        <w:pStyle w:val="Body15"/>
        <w:tabs>
          <w:tab w:val="left" w:pos="3828"/>
        </w:tabs>
      </w:pPr>
      <w:r w:rsidRPr="005F6E7C">
        <w:t>Configure your phone settings as shown below.</w:t>
      </w:r>
    </w:p>
    <w:p w14:paraId="224AC98B" w14:textId="77777777" w:rsidR="003738EF" w:rsidRPr="005F6E7C" w:rsidRDefault="003738EF" w:rsidP="003738EF">
      <w:pPr>
        <w:pStyle w:val="Body15"/>
        <w:tabs>
          <w:tab w:val="left" w:pos="3828"/>
        </w:tabs>
      </w:pPr>
    </w:p>
    <w:p w14:paraId="2A22A566" w14:textId="77777777" w:rsidR="003738EF" w:rsidRPr="005F6E7C" w:rsidRDefault="003738EF" w:rsidP="003738EF">
      <w:pPr>
        <w:pStyle w:val="Code175"/>
        <w:tabs>
          <w:tab w:val="left" w:pos="3828"/>
        </w:tabs>
      </w:pPr>
      <w:r w:rsidRPr="005F6E7C">
        <w:t>let c2c_serverConfig = {</w:t>
      </w:r>
    </w:p>
    <w:p w14:paraId="0E3013F9" w14:textId="77777777" w:rsidR="003738EF" w:rsidRPr="005F6E7C" w:rsidRDefault="003738EF" w:rsidP="003738EF">
      <w:pPr>
        <w:pStyle w:val="Code175"/>
        <w:tabs>
          <w:tab w:val="left" w:pos="3828"/>
        </w:tabs>
      </w:pPr>
      <w:r w:rsidRPr="005F6E7C">
        <w:t xml:space="preserve">    domain: 'example.com',                 </w:t>
      </w:r>
    </w:p>
    <w:p w14:paraId="657AE9BB" w14:textId="77777777" w:rsidR="003738EF" w:rsidRPr="005F6E7C" w:rsidRDefault="003738EF" w:rsidP="003738EF">
      <w:pPr>
        <w:pStyle w:val="Code175"/>
        <w:tabs>
          <w:tab w:val="left" w:pos="3828"/>
        </w:tabs>
      </w:pPr>
      <w:r w:rsidRPr="005F6E7C">
        <w:t xml:space="preserve">    addresses: ['wss://sbc.example.com:443'],  </w:t>
      </w:r>
    </w:p>
    <w:p w14:paraId="3765A691" w14:textId="77777777" w:rsidR="003738EF" w:rsidRPr="005F6E7C" w:rsidRDefault="003738EF" w:rsidP="003738EF">
      <w:pPr>
        <w:pStyle w:val="Code175"/>
        <w:tabs>
          <w:tab w:val="left" w:pos="3828"/>
        </w:tabs>
      </w:pPr>
      <w:r w:rsidRPr="005F6E7C">
        <w:t xml:space="preserve">    iceServers: [],</w:t>
      </w:r>
    </w:p>
    <w:p w14:paraId="51B3D746" w14:textId="77777777" w:rsidR="003738EF" w:rsidRPr="005F6E7C" w:rsidRDefault="003738EF" w:rsidP="003738EF">
      <w:pPr>
        <w:pStyle w:val="Code175"/>
        <w:tabs>
          <w:tab w:val="left" w:pos="3828"/>
        </w:tabs>
      </w:pPr>
      <w:r w:rsidRPr="005F6E7C">
        <w:t xml:space="preserve">    // Optional websocket logger server (instead console.log)</w:t>
      </w:r>
    </w:p>
    <w:p w14:paraId="7B568705" w14:textId="77777777" w:rsidR="003738EF" w:rsidRPr="005F6E7C" w:rsidRDefault="003738EF" w:rsidP="003738EF">
      <w:pPr>
        <w:pStyle w:val="Code175"/>
        <w:tabs>
          <w:tab w:val="left" w:pos="3828"/>
        </w:tabs>
      </w:pPr>
      <w:r w:rsidRPr="005F6E7C">
        <w:t xml:space="preserve">    //logger: 'example.com/wslog'</w:t>
      </w:r>
    </w:p>
    <w:p w14:paraId="4186CEEA" w14:textId="77777777" w:rsidR="003738EF" w:rsidRPr="005F6E7C" w:rsidRDefault="003738EF" w:rsidP="003738EF">
      <w:pPr>
        <w:pStyle w:val="Code175"/>
        <w:tabs>
          <w:tab w:val="left" w:pos="3828"/>
        </w:tabs>
      </w:pPr>
      <w:r w:rsidRPr="005F6E7C">
        <w:t>};</w:t>
      </w:r>
    </w:p>
    <w:p w14:paraId="6BBCC9D6" w14:textId="77777777" w:rsidR="003738EF" w:rsidRPr="005F6E7C" w:rsidRDefault="003738EF" w:rsidP="003738EF">
      <w:pPr>
        <w:pStyle w:val="Body15"/>
        <w:tabs>
          <w:tab w:val="left" w:pos="3828"/>
        </w:tabs>
      </w:pPr>
    </w:p>
    <w:p w14:paraId="449806FC" w14:textId="77777777" w:rsidR="003738EF" w:rsidRPr="005F6E7C" w:rsidRDefault="003738EF" w:rsidP="003738EF">
      <w:pPr>
        <w:pStyle w:val="ListBullet1AC"/>
        <w:keepLines w:val="0"/>
        <w:tabs>
          <w:tab w:val="num" w:pos="1418"/>
          <w:tab w:val="left" w:pos="3828"/>
        </w:tabs>
        <w:ind w:left="1418" w:hanging="426"/>
      </w:pPr>
      <w:r w:rsidRPr="005F6E7C">
        <w:rPr>
          <w:b/>
          <w:bCs/>
        </w:rPr>
        <w:t>domain</w:t>
      </w:r>
      <w:r w:rsidRPr="005F6E7C">
        <w:t xml:space="preserve"> (string) : Defines the SBC domain name (used to build SIP From/To headers).</w:t>
      </w:r>
    </w:p>
    <w:p w14:paraId="1750CF49" w14:textId="77777777" w:rsidR="003738EF" w:rsidRPr="005F6E7C" w:rsidRDefault="003738EF" w:rsidP="003738EF">
      <w:pPr>
        <w:pStyle w:val="Body15"/>
        <w:tabs>
          <w:tab w:val="left" w:pos="3828"/>
        </w:tabs>
        <w:ind w:firstLine="425"/>
      </w:pPr>
      <w:r w:rsidRPr="005F6E7C">
        <w:t>Use the '_take_value_from_url_'  value to take this value from the URL ‘domain’ parameter.</w:t>
      </w:r>
    </w:p>
    <w:p w14:paraId="122CDFEA" w14:textId="77777777" w:rsidR="003738EF" w:rsidRPr="005F6E7C" w:rsidRDefault="003738EF" w:rsidP="003738EF">
      <w:pPr>
        <w:pStyle w:val="ListBullet1AC"/>
        <w:keepLines w:val="0"/>
        <w:tabs>
          <w:tab w:val="num" w:pos="1418"/>
          <w:tab w:val="left" w:pos="3828"/>
        </w:tabs>
        <w:ind w:left="1418" w:hanging="426"/>
      </w:pPr>
      <w:r w:rsidRPr="005F6E7C">
        <w:rPr>
          <w:b/>
          <w:bCs/>
        </w:rPr>
        <w:t>addresses</w:t>
      </w:r>
      <w:r w:rsidRPr="005F6E7C">
        <w:t xml:space="preserve"> (string array or string '_take_value_from_url_')</w:t>
      </w:r>
    </w:p>
    <w:p w14:paraId="5E96D6EB" w14:textId="176878BB" w:rsidR="003738EF" w:rsidRPr="005F6E7C" w:rsidRDefault="003738EF" w:rsidP="003738EF">
      <w:pPr>
        <w:pStyle w:val="Body15"/>
        <w:tabs>
          <w:tab w:val="left" w:pos="3828"/>
        </w:tabs>
        <w:ind w:left="1417"/>
      </w:pPr>
      <w:r w:rsidRPr="005F6E7C">
        <w:t xml:space="preserve">Defines the SBC </w:t>
      </w:r>
      <w:r w:rsidR="00B6520E">
        <w:t>W</w:t>
      </w:r>
      <w:r w:rsidRPr="005F6E7C">
        <w:t>eb</w:t>
      </w:r>
      <w:r w:rsidR="00B6520E">
        <w:t>S</w:t>
      </w:r>
      <w:r w:rsidRPr="005F6E7C">
        <w:t>ocket URL(s). Use the '_take_value_from_url_'  value to take this value from the URL ‘server’ parameter.</w:t>
      </w:r>
    </w:p>
    <w:p w14:paraId="5BBFD714" w14:textId="77777777" w:rsidR="003738EF" w:rsidRPr="005F6E7C" w:rsidRDefault="003738EF" w:rsidP="003738EF">
      <w:pPr>
        <w:pStyle w:val="ListBullet1AC"/>
        <w:keepLines w:val="0"/>
        <w:tabs>
          <w:tab w:val="num" w:pos="1418"/>
          <w:tab w:val="left" w:pos="3828"/>
        </w:tabs>
        <w:ind w:left="1418" w:hanging="426"/>
      </w:pPr>
      <w:r w:rsidRPr="005F6E7C">
        <w:t xml:space="preserve">(Optional) </w:t>
      </w:r>
      <w:r w:rsidRPr="005F6E7C">
        <w:rPr>
          <w:b/>
          <w:bCs/>
        </w:rPr>
        <w:t>iceServers</w:t>
      </w:r>
      <w:r w:rsidRPr="005F6E7C">
        <w:t xml:space="preserve"> (String array) – Defines the STUN and TURN server URL(s). </w:t>
      </w:r>
      <w:r w:rsidRPr="005F6E7C">
        <w:br/>
        <w:t xml:space="preserve"> When using the SBC, the servers are not needed to bypass NAT. An empty array is used. </w:t>
      </w:r>
    </w:p>
    <w:p w14:paraId="69AAEEB5" w14:textId="77777777" w:rsidR="003738EF" w:rsidRPr="005F6E7C" w:rsidRDefault="003738EF" w:rsidP="003738EF">
      <w:pPr>
        <w:pStyle w:val="ListBullet1AC"/>
        <w:keepLines w:val="0"/>
        <w:tabs>
          <w:tab w:val="num" w:pos="1418"/>
          <w:tab w:val="left" w:pos="3828"/>
        </w:tabs>
        <w:ind w:left="1418" w:hanging="426"/>
      </w:pPr>
      <w:r w:rsidRPr="005F6E7C">
        <w:t xml:space="preserve">(Optional) </w:t>
      </w:r>
      <w:r w:rsidRPr="005F6E7C">
        <w:rPr>
          <w:b/>
          <w:bCs/>
        </w:rPr>
        <w:t xml:space="preserve">logger </w:t>
      </w:r>
      <w:r w:rsidRPr="005F6E7C">
        <w:t>(String) Defines the WebSocket logger server (to send the log to the server instead of the browser console.log). The URL ‘logger’ parameter overloads the settings.</w:t>
      </w:r>
    </w:p>
    <w:p w14:paraId="5D948ACA" w14:textId="77777777" w:rsidR="003738EF" w:rsidRPr="005F6E7C" w:rsidRDefault="003738EF" w:rsidP="003738EF">
      <w:pPr>
        <w:pStyle w:val="Body15"/>
        <w:tabs>
          <w:tab w:val="left" w:pos="3828"/>
        </w:tabs>
      </w:pPr>
    </w:p>
    <w:p w14:paraId="269D5CF2" w14:textId="77777777" w:rsidR="003738EF" w:rsidRPr="005F6E7C" w:rsidRDefault="003738EF" w:rsidP="003738EF">
      <w:pPr>
        <w:pStyle w:val="Code175"/>
        <w:tabs>
          <w:tab w:val="left" w:pos="3828"/>
        </w:tabs>
      </w:pPr>
      <w:r w:rsidRPr="005F6E7C">
        <w:t xml:space="preserve">let c2c_config = {    </w:t>
      </w:r>
    </w:p>
    <w:p w14:paraId="7E038986" w14:textId="77777777" w:rsidR="003738EF" w:rsidRPr="005F6E7C" w:rsidRDefault="003738EF" w:rsidP="003738EF">
      <w:pPr>
        <w:pStyle w:val="Code175"/>
        <w:tabs>
          <w:tab w:val="left" w:pos="3828"/>
        </w:tabs>
      </w:pPr>
      <w:r w:rsidRPr="005F6E7C">
        <w:t xml:space="preserve">   // Call</w:t>
      </w:r>
    </w:p>
    <w:p w14:paraId="68BFE32C" w14:textId="77777777" w:rsidR="003738EF" w:rsidRPr="005F6E7C" w:rsidRDefault="003738EF" w:rsidP="003738EF">
      <w:pPr>
        <w:pStyle w:val="Code175"/>
        <w:tabs>
          <w:tab w:val="left" w:pos="3828"/>
        </w:tabs>
      </w:pPr>
      <w:r w:rsidRPr="005F6E7C">
        <w:t xml:space="preserve">    call: 'JohnDoe', </w:t>
      </w:r>
    </w:p>
    <w:p w14:paraId="247AF4D0" w14:textId="77777777" w:rsidR="003738EF" w:rsidRPr="005F6E7C" w:rsidRDefault="003738EF" w:rsidP="003738EF">
      <w:pPr>
        <w:pStyle w:val="Code175"/>
        <w:tabs>
          <w:tab w:val="left" w:pos="3828"/>
        </w:tabs>
      </w:pPr>
    </w:p>
    <w:p w14:paraId="1C0EA3A2" w14:textId="77777777" w:rsidR="003738EF" w:rsidRPr="005F6E7C" w:rsidRDefault="003738EF" w:rsidP="003738EF">
      <w:pPr>
        <w:pStyle w:val="Code175"/>
        <w:tabs>
          <w:tab w:val="left" w:pos="3828"/>
        </w:tabs>
      </w:pPr>
      <w:r w:rsidRPr="005F6E7C">
        <w:t xml:space="preserve">    caller: 'Anonymous', // (single word)</w:t>
      </w:r>
    </w:p>
    <w:p w14:paraId="78A8500B" w14:textId="77777777" w:rsidR="003738EF" w:rsidRPr="005F6E7C" w:rsidRDefault="003738EF" w:rsidP="003738EF">
      <w:pPr>
        <w:pStyle w:val="Code175"/>
        <w:tabs>
          <w:tab w:val="left" w:pos="3828"/>
        </w:tabs>
      </w:pPr>
      <w:r w:rsidRPr="005F6E7C">
        <w:t xml:space="preserve">    callerDN: 'Anonymous', // (words sequence).</w:t>
      </w:r>
    </w:p>
    <w:p w14:paraId="6C13C029" w14:textId="77777777" w:rsidR="003738EF" w:rsidRPr="005F6E7C" w:rsidRDefault="003738EF" w:rsidP="003738EF">
      <w:pPr>
        <w:pStyle w:val="Code175"/>
        <w:tabs>
          <w:tab w:val="left" w:pos="3828"/>
        </w:tabs>
      </w:pPr>
    </w:p>
    <w:p w14:paraId="4CBFE300" w14:textId="77777777" w:rsidR="003738EF" w:rsidRPr="005F6E7C" w:rsidRDefault="003738EF" w:rsidP="003738EF">
      <w:pPr>
        <w:pStyle w:val="Code175"/>
        <w:tabs>
          <w:tab w:val="left" w:pos="3828"/>
        </w:tabs>
      </w:pPr>
      <w:r w:rsidRPr="005F6E7C">
        <w:t xml:space="preserve">    type: 'user_control',   // 'audio', 'video' or 'user_control'</w:t>
      </w:r>
    </w:p>
    <w:p w14:paraId="78744572" w14:textId="77777777" w:rsidR="003738EF" w:rsidRPr="005F6E7C" w:rsidRDefault="003738EF" w:rsidP="003738EF">
      <w:pPr>
        <w:pStyle w:val="Code175"/>
        <w:tabs>
          <w:tab w:val="left" w:pos="3828"/>
        </w:tabs>
      </w:pPr>
      <w:r w:rsidRPr="005F6E7C">
        <w:t xml:space="preserve">    videoCheckboxDefault: false, // For 'user_control' call, default value of video checkbox.</w:t>
      </w:r>
    </w:p>
    <w:p w14:paraId="1F992D70" w14:textId="77777777" w:rsidR="003738EF" w:rsidRPr="005F6E7C" w:rsidRDefault="003738EF" w:rsidP="003738EF">
      <w:pPr>
        <w:pStyle w:val="Code175"/>
        <w:tabs>
          <w:tab w:val="left" w:pos="3828"/>
        </w:tabs>
      </w:pPr>
    </w:p>
    <w:p w14:paraId="5270E173" w14:textId="77777777" w:rsidR="003738EF" w:rsidRPr="005F6E7C" w:rsidRDefault="003738EF" w:rsidP="003738EF">
      <w:pPr>
        <w:pStyle w:val="Code175"/>
        <w:tabs>
          <w:tab w:val="left" w:pos="3828"/>
        </w:tabs>
      </w:pPr>
      <w:r w:rsidRPr="005F6E7C">
        <w:t xml:space="preserve">    videoSize: { width: '480px', height: '360px' },</w:t>
      </w:r>
    </w:p>
    <w:p w14:paraId="4F85E8B8" w14:textId="77777777" w:rsidR="003738EF" w:rsidRPr="005F6E7C" w:rsidRDefault="003738EF" w:rsidP="003738EF">
      <w:pPr>
        <w:pStyle w:val="Code175"/>
        <w:tabs>
          <w:tab w:val="left" w:pos="3828"/>
        </w:tabs>
      </w:pPr>
      <w:r w:rsidRPr="005F6E7C">
        <w:t xml:space="preserve">    callAutoStart: 'no',  // 'yes', 'yes force', 'no'  </w:t>
      </w:r>
    </w:p>
    <w:p w14:paraId="5F3DC2EB" w14:textId="77777777" w:rsidR="003738EF" w:rsidRPr="005F6E7C" w:rsidRDefault="003738EF" w:rsidP="003738EF">
      <w:pPr>
        <w:pStyle w:val="Code175"/>
        <w:tabs>
          <w:tab w:val="left" w:pos="3828"/>
        </w:tabs>
      </w:pPr>
    </w:p>
    <w:p w14:paraId="5F6B96AC" w14:textId="77777777" w:rsidR="003738EF" w:rsidRPr="005F6E7C" w:rsidRDefault="003738EF" w:rsidP="003738EF">
      <w:pPr>
        <w:pStyle w:val="Code175"/>
        <w:tabs>
          <w:tab w:val="left" w:pos="3828"/>
        </w:tabs>
      </w:pPr>
      <w:r w:rsidRPr="005F6E7C">
        <w:t xml:space="preserve">    messageDisplayTime: 5, </w:t>
      </w:r>
    </w:p>
    <w:p w14:paraId="3D803481" w14:textId="77777777" w:rsidR="003738EF" w:rsidRPr="005F6E7C" w:rsidRDefault="003738EF" w:rsidP="003738EF">
      <w:pPr>
        <w:pStyle w:val="Code175"/>
        <w:tabs>
          <w:tab w:val="left" w:pos="3828"/>
        </w:tabs>
      </w:pPr>
      <w:r w:rsidRPr="005F6E7C">
        <w:t xml:space="preserve">    restoreCallMaxDelay: 20, </w:t>
      </w:r>
    </w:p>
    <w:p w14:paraId="7A6B018A" w14:textId="77777777" w:rsidR="003738EF" w:rsidRPr="005F6E7C" w:rsidRDefault="003738EF" w:rsidP="003738EF">
      <w:pPr>
        <w:pStyle w:val="Code175"/>
        <w:tabs>
          <w:tab w:val="left" w:pos="3828"/>
        </w:tabs>
      </w:pPr>
    </w:p>
    <w:p w14:paraId="762712AD" w14:textId="77777777" w:rsidR="003738EF" w:rsidRPr="005F6E7C" w:rsidRDefault="003738EF" w:rsidP="003738EF">
      <w:pPr>
        <w:pStyle w:val="Code175"/>
        <w:tabs>
          <w:tab w:val="left" w:pos="3828"/>
        </w:tabs>
      </w:pPr>
      <w:r w:rsidRPr="005F6E7C">
        <w:t xml:space="preserve">    allowCallWithoutMicrophone: true, </w:t>
      </w:r>
    </w:p>
    <w:p w14:paraId="54046750" w14:textId="77777777" w:rsidR="003738EF" w:rsidRPr="005F6E7C" w:rsidRDefault="003738EF" w:rsidP="003738EF">
      <w:pPr>
        <w:pStyle w:val="Code175"/>
        <w:tabs>
          <w:tab w:val="left" w:pos="3828"/>
        </w:tabs>
      </w:pPr>
      <w:r w:rsidRPr="005F6E7C">
        <w:t xml:space="preserve">    networkPriority: undefined, // undefined,'high', 'medium', 'low', 'very-low'. Supported only in Chrome.</w:t>
      </w:r>
    </w:p>
    <w:p w14:paraId="47FC5AA1" w14:textId="77777777" w:rsidR="003738EF" w:rsidRPr="005F6E7C" w:rsidRDefault="003738EF" w:rsidP="003738EF">
      <w:pPr>
        <w:pStyle w:val="Code175"/>
        <w:tabs>
          <w:tab w:val="left" w:pos="3828"/>
        </w:tabs>
      </w:pPr>
      <w:r w:rsidRPr="005F6E7C">
        <w:t xml:space="preserve">  </w:t>
      </w:r>
    </w:p>
    <w:p w14:paraId="372DA1EA" w14:textId="77777777" w:rsidR="003738EF" w:rsidRPr="005F6E7C" w:rsidRDefault="003738EF" w:rsidP="003738EF">
      <w:pPr>
        <w:pStyle w:val="Code175"/>
        <w:tabs>
          <w:tab w:val="left" w:pos="3828"/>
        </w:tabs>
      </w:pPr>
      <w:r w:rsidRPr="005F6E7C">
        <w:t xml:space="preserve">    </w:t>
      </w:r>
    </w:p>
    <w:p w14:paraId="6CA95629" w14:textId="77777777" w:rsidR="003738EF" w:rsidRPr="005F6E7C" w:rsidRDefault="003738EF" w:rsidP="003738EF">
      <w:pPr>
        <w:pStyle w:val="Code175"/>
        <w:tabs>
          <w:tab w:val="left" w:pos="3828"/>
        </w:tabs>
      </w:pPr>
      <w:r w:rsidRPr="005F6E7C">
        <w:t xml:space="preserve">    // Optional test call to check line quality.</w:t>
      </w:r>
    </w:p>
    <w:p w14:paraId="375B6007" w14:textId="77777777" w:rsidR="003738EF" w:rsidRPr="005F6E7C" w:rsidRDefault="003738EF" w:rsidP="003738EF">
      <w:pPr>
        <w:pStyle w:val="Code175"/>
        <w:tabs>
          <w:tab w:val="left" w:pos="3828"/>
        </w:tabs>
      </w:pPr>
      <w:r w:rsidRPr="005F6E7C">
        <w:t xml:space="preserve">    testCallEnabled: true,</w:t>
      </w:r>
    </w:p>
    <w:p w14:paraId="477FAD35" w14:textId="77777777" w:rsidR="003738EF" w:rsidRPr="005F6E7C" w:rsidRDefault="003738EF" w:rsidP="003738EF">
      <w:pPr>
        <w:pStyle w:val="Code175"/>
        <w:tabs>
          <w:tab w:val="left" w:pos="3828"/>
        </w:tabs>
      </w:pPr>
      <w:r w:rsidRPr="005F6E7C">
        <w:t xml:space="preserve">    testCallSBCScore: true,</w:t>
      </w:r>
    </w:p>
    <w:p w14:paraId="08249ABB" w14:textId="77777777" w:rsidR="003738EF" w:rsidRPr="005F6E7C" w:rsidRDefault="003738EF" w:rsidP="003738EF">
      <w:pPr>
        <w:pStyle w:val="Code175"/>
        <w:tabs>
          <w:tab w:val="left" w:pos="3828"/>
        </w:tabs>
      </w:pPr>
      <w:r w:rsidRPr="005F6E7C">
        <w:t xml:space="preserve">    testCallUser: '5555',     // Call to this user for test call </w:t>
      </w:r>
    </w:p>
    <w:p w14:paraId="7F50AE8E" w14:textId="77777777" w:rsidR="003738EF" w:rsidRPr="005F6E7C" w:rsidRDefault="003738EF" w:rsidP="003738EF">
      <w:pPr>
        <w:pStyle w:val="Code175"/>
        <w:tabs>
          <w:tab w:val="left" w:pos="3828"/>
        </w:tabs>
      </w:pPr>
      <w:r w:rsidRPr="005F6E7C">
        <w:lastRenderedPageBreak/>
        <w:t xml:space="preserve">    testCallAutoStart: false,  </w:t>
      </w:r>
    </w:p>
    <w:p w14:paraId="55456762" w14:textId="77777777" w:rsidR="003738EF" w:rsidRPr="005F6E7C" w:rsidRDefault="003738EF" w:rsidP="003738EF">
      <w:pPr>
        <w:pStyle w:val="Code175"/>
        <w:tabs>
          <w:tab w:val="left" w:pos="3828"/>
        </w:tabs>
      </w:pPr>
      <w:r w:rsidRPr="005F6E7C">
        <w:t xml:space="preserve">    testCallUseMicrophone: false, // Send microphone sound (true) or generated tone/download sound (false).</w:t>
      </w:r>
    </w:p>
    <w:p w14:paraId="629C06B9" w14:textId="77777777" w:rsidR="003738EF" w:rsidRPr="005F6E7C" w:rsidRDefault="003738EF" w:rsidP="003738EF">
      <w:pPr>
        <w:pStyle w:val="Code175"/>
        <w:tabs>
          <w:tab w:val="left" w:pos="3828"/>
        </w:tabs>
      </w:pPr>
      <w:r w:rsidRPr="005F6E7C">
        <w:t xml:space="preserve">    testCallVolume: 0.0,     // 1.0 .. 0.0. Hear or not test call audio prompt received from SBC</w:t>
      </w:r>
    </w:p>
    <w:p w14:paraId="16BAC52C" w14:textId="77777777" w:rsidR="003738EF" w:rsidRPr="005F6E7C" w:rsidRDefault="003738EF" w:rsidP="003738EF">
      <w:pPr>
        <w:pStyle w:val="Code175"/>
        <w:tabs>
          <w:tab w:val="left" w:pos="3828"/>
        </w:tabs>
      </w:pPr>
      <w:r w:rsidRPr="005F6E7C">
        <w:t xml:space="preserve">    testCallMinDuration: 10,  // For SBC API request URL "duration" value (converted to ms), for browser API minimum test duration value.</w:t>
      </w:r>
    </w:p>
    <w:p w14:paraId="162AD3EC" w14:textId="77777777" w:rsidR="003738EF" w:rsidRPr="005F6E7C" w:rsidRDefault="003738EF" w:rsidP="003738EF">
      <w:pPr>
        <w:pStyle w:val="Code175"/>
        <w:tabs>
          <w:tab w:val="left" w:pos="3828"/>
        </w:tabs>
      </w:pPr>
      <w:r w:rsidRPr="005F6E7C">
        <w:t xml:space="preserve">    testCallMaxDuration: 20,  // For !testCallSBCScore</w:t>
      </w:r>
    </w:p>
    <w:p w14:paraId="0410BB49" w14:textId="77777777" w:rsidR="003738EF" w:rsidRPr="005F6E7C" w:rsidRDefault="003738EF" w:rsidP="003738EF">
      <w:pPr>
        <w:pStyle w:val="Code175"/>
        <w:tabs>
          <w:tab w:val="left" w:pos="3828"/>
        </w:tabs>
      </w:pPr>
      <w:r w:rsidRPr="005F6E7C">
        <w:t xml:space="preserve">    testCallQualityText: {    // For testCallSBCScore only. mapping SBC "color" voice quality score with corresponding text message.</w:t>
      </w:r>
    </w:p>
    <w:p w14:paraId="10ED9BFD" w14:textId="77777777" w:rsidR="003738EF" w:rsidRPr="005F6E7C" w:rsidRDefault="003738EF" w:rsidP="003738EF">
      <w:pPr>
        <w:pStyle w:val="Code175"/>
        <w:tabs>
          <w:tab w:val="left" w:pos="3828"/>
        </w:tabs>
      </w:pPr>
      <w:r w:rsidRPr="005F6E7C">
        <w:t xml:space="preserve">        'green': 'Good', 'yellow': 'Fair', 'red': 'Low', 'gray': 'N/A'</w:t>
      </w:r>
    </w:p>
    <w:p w14:paraId="068602CB" w14:textId="44CAC756" w:rsidR="003738EF" w:rsidRDefault="003738EF" w:rsidP="003738EF">
      <w:pPr>
        <w:pStyle w:val="Code175"/>
        <w:tabs>
          <w:tab w:val="left" w:pos="3828"/>
        </w:tabs>
        <w:rPr>
          <w:ins w:id="163" w:author="Igor Kolosov" w:date="2022-07-26T16:36:00Z"/>
        </w:rPr>
      </w:pPr>
      <w:r w:rsidRPr="005F6E7C">
        <w:t xml:space="preserve">    },</w:t>
      </w:r>
    </w:p>
    <w:p w14:paraId="324E0922" w14:textId="1183CCAD" w:rsidR="00223A27" w:rsidRDefault="00223A27" w:rsidP="003738EF">
      <w:pPr>
        <w:pStyle w:val="Code175"/>
        <w:tabs>
          <w:tab w:val="left" w:pos="3828"/>
        </w:tabs>
        <w:rPr>
          <w:ins w:id="164" w:author="Igor Kolosov" w:date="2022-07-26T16:36:00Z"/>
        </w:rPr>
      </w:pPr>
    </w:p>
    <w:p w14:paraId="1FCB449D" w14:textId="5D8C7A0F" w:rsidR="00223A27" w:rsidRDefault="00223A27" w:rsidP="00223A27">
      <w:pPr>
        <w:pStyle w:val="Code175"/>
        <w:tabs>
          <w:tab w:val="left" w:pos="3828"/>
        </w:tabs>
        <w:rPr>
          <w:ins w:id="165" w:author="Igor Kolosov" w:date="2022-07-26T16:37:00Z"/>
        </w:rPr>
      </w:pPr>
      <w:ins w:id="166" w:author="Igor Kolosov" w:date="2022-07-26T16:37:00Z">
        <w:r>
          <w:t xml:space="preserve">    // Microphone and camera selection works in all browsers.</w:t>
        </w:r>
      </w:ins>
    </w:p>
    <w:p w14:paraId="5413FFAB" w14:textId="77777777" w:rsidR="00223A27" w:rsidRDefault="00223A27" w:rsidP="00223A27">
      <w:pPr>
        <w:pStyle w:val="Code175"/>
        <w:tabs>
          <w:tab w:val="left" w:pos="3828"/>
        </w:tabs>
        <w:rPr>
          <w:ins w:id="167" w:author="Igor Kolosov" w:date="2022-07-26T16:37:00Z"/>
        </w:rPr>
      </w:pPr>
      <w:ins w:id="168" w:author="Igor Kolosov" w:date="2022-07-26T16:37:00Z">
        <w:r>
          <w:t xml:space="preserve">    // Speaker selection works only in Chrome (except iOS Chrome)</w:t>
        </w:r>
      </w:ins>
    </w:p>
    <w:p w14:paraId="084FB9B4" w14:textId="2A98FCB2" w:rsidR="00223A27" w:rsidRPr="005F6E7C" w:rsidRDefault="00223A27" w:rsidP="00223A27">
      <w:pPr>
        <w:pStyle w:val="Code175"/>
        <w:tabs>
          <w:tab w:val="left" w:pos="3828"/>
        </w:tabs>
      </w:pPr>
      <w:ins w:id="169" w:author="Igor Kolosov" w:date="2022-07-26T16:37:00Z">
        <w:r>
          <w:t xml:space="preserve">    selectDevicesEnabled: true,  // Optional. To select  microphone, camera and speaker.</w:t>
        </w:r>
      </w:ins>
    </w:p>
    <w:p w14:paraId="5E25DCF7" w14:textId="77777777" w:rsidR="003738EF" w:rsidRPr="005F6E7C" w:rsidRDefault="003738EF" w:rsidP="003738EF">
      <w:pPr>
        <w:pStyle w:val="Code175"/>
        <w:tabs>
          <w:tab w:val="left" w:pos="3828"/>
        </w:tabs>
      </w:pPr>
    </w:p>
    <w:p w14:paraId="6D9AEAE9" w14:textId="77777777" w:rsidR="003738EF" w:rsidRPr="005F6E7C" w:rsidRDefault="003738EF" w:rsidP="003738EF">
      <w:pPr>
        <w:pStyle w:val="Code175"/>
        <w:tabs>
          <w:tab w:val="left" w:pos="3828"/>
        </w:tabs>
      </w:pPr>
      <w:r w:rsidRPr="005F6E7C">
        <w:t xml:space="preserve">    // Websocket keep alive.</w:t>
      </w:r>
    </w:p>
    <w:p w14:paraId="6B32DE29" w14:textId="77777777" w:rsidR="003738EF" w:rsidRPr="005F6E7C" w:rsidRDefault="003738EF" w:rsidP="003738EF">
      <w:pPr>
        <w:pStyle w:val="Code175"/>
        <w:tabs>
          <w:tab w:val="left" w:pos="3828"/>
        </w:tabs>
      </w:pPr>
      <w:r w:rsidRPr="005F6E7C">
        <w:t xml:space="preserve">    pingInterval: 10,    // 0 = off or interval in seconds.</w:t>
      </w:r>
    </w:p>
    <w:p w14:paraId="1981ABEE" w14:textId="77777777" w:rsidR="003738EF" w:rsidRPr="005F6E7C" w:rsidRDefault="003738EF" w:rsidP="003738EF">
      <w:pPr>
        <w:pStyle w:val="Code175"/>
        <w:tabs>
          <w:tab w:val="left" w:pos="3828"/>
        </w:tabs>
        <w:rPr>
          <w:color w:val="7030A0"/>
        </w:rPr>
      </w:pPr>
      <w:r w:rsidRPr="005F6E7C">
        <w:rPr>
          <w:color w:val="7030A0"/>
        </w:rPr>
        <w:t xml:space="preserve">    pongTimeout: true,         </w:t>
      </w:r>
    </w:p>
    <w:p w14:paraId="1EAD85A1" w14:textId="77777777" w:rsidR="003738EF" w:rsidRPr="005F6E7C" w:rsidRDefault="003738EF" w:rsidP="003738EF">
      <w:pPr>
        <w:pStyle w:val="Code175"/>
        <w:tabs>
          <w:tab w:val="left" w:pos="3828"/>
        </w:tabs>
        <w:rPr>
          <w:color w:val="7030A0"/>
        </w:rPr>
      </w:pPr>
      <w:r w:rsidRPr="005F6E7C">
        <w:rPr>
          <w:color w:val="7030A0"/>
        </w:rPr>
        <w:t xml:space="preserve">    timerThrottlingBestEffort: true, </w:t>
      </w:r>
    </w:p>
    <w:p w14:paraId="01EC45DD" w14:textId="77777777" w:rsidR="003738EF" w:rsidRPr="005F6E7C" w:rsidRDefault="003738EF" w:rsidP="003738EF">
      <w:pPr>
        <w:pStyle w:val="Code175"/>
        <w:tabs>
          <w:tab w:val="left" w:pos="3828"/>
        </w:tabs>
        <w:rPr>
          <w:color w:val="7030A0"/>
        </w:rPr>
      </w:pPr>
      <w:r w:rsidRPr="005F6E7C">
        <w:rPr>
          <w:color w:val="7030A0"/>
        </w:rPr>
        <w:t xml:space="preserve">    pongReport: 60,       </w:t>
      </w:r>
    </w:p>
    <w:p w14:paraId="6040D0A0" w14:textId="77777777" w:rsidR="003738EF" w:rsidRPr="005F6E7C" w:rsidRDefault="003738EF" w:rsidP="003738EF">
      <w:pPr>
        <w:pStyle w:val="Code175"/>
        <w:tabs>
          <w:tab w:val="left" w:pos="3828"/>
        </w:tabs>
        <w:rPr>
          <w:color w:val="7030A0"/>
        </w:rPr>
      </w:pPr>
      <w:r w:rsidRPr="005F6E7C">
        <w:rPr>
          <w:color w:val="7030A0"/>
        </w:rPr>
        <w:t xml:space="preserve">    pongDist: false,      </w:t>
      </w:r>
    </w:p>
    <w:p w14:paraId="319083D0" w14:textId="77777777" w:rsidR="003738EF" w:rsidRPr="005F6E7C" w:rsidRDefault="003738EF" w:rsidP="003738EF">
      <w:pPr>
        <w:pStyle w:val="Code175"/>
        <w:tabs>
          <w:tab w:val="left" w:pos="3828"/>
        </w:tabs>
        <w:rPr>
          <w:color w:val="7030A0"/>
        </w:rPr>
      </w:pPr>
      <w:r w:rsidRPr="005F6E7C">
        <w:rPr>
          <w:color w:val="7030A0"/>
        </w:rPr>
        <w:t xml:space="preserve"> </w:t>
      </w:r>
    </w:p>
    <w:p w14:paraId="101D8C72" w14:textId="77777777" w:rsidR="003738EF" w:rsidRPr="005F6E7C" w:rsidRDefault="003738EF" w:rsidP="003738EF">
      <w:pPr>
        <w:pStyle w:val="Code175"/>
        <w:tabs>
          <w:tab w:val="left" w:pos="3828"/>
        </w:tabs>
        <w:rPr>
          <w:color w:val="7030A0"/>
        </w:rPr>
      </w:pPr>
      <w:r w:rsidRPr="005F6E7C">
        <w:rPr>
          <w:color w:val="7030A0"/>
        </w:rPr>
        <w:t xml:space="preserve">    // SDK modes. </w:t>
      </w:r>
    </w:p>
    <w:p w14:paraId="58A1A8A3" w14:textId="77777777" w:rsidR="003738EF" w:rsidRPr="005F6E7C" w:rsidRDefault="003738EF" w:rsidP="003738EF">
      <w:pPr>
        <w:pStyle w:val="Code175"/>
        <w:tabs>
          <w:tab w:val="left" w:pos="3828"/>
        </w:tabs>
        <w:rPr>
          <w:color w:val="7030A0"/>
        </w:rPr>
      </w:pPr>
      <w:r w:rsidRPr="005F6E7C">
        <w:rPr>
          <w:color w:val="7030A0"/>
        </w:rPr>
        <w:t xml:space="preserve">    modes: {</w:t>
      </w:r>
    </w:p>
    <w:p w14:paraId="4CCF4A09" w14:textId="77777777" w:rsidR="003738EF" w:rsidRPr="005F6E7C" w:rsidRDefault="003738EF" w:rsidP="003738EF">
      <w:pPr>
        <w:pStyle w:val="Code175"/>
        <w:tabs>
          <w:tab w:val="left" w:pos="3828"/>
        </w:tabs>
        <w:rPr>
          <w:color w:val="7030A0"/>
        </w:rPr>
      </w:pPr>
      <w:r w:rsidRPr="005F6E7C">
        <w:rPr>
          <w:color w:val="7030A0"/>
        </w:rPr>
        <w:t xml:space="preserve">        ice_timeout_fix: 2000,             // ICE gathering timeout (milliseconds)</w:t>
      </w:r>
    </w:p>
    <w:p w14:paraId="4758066C" w14:textId="77777777" w:rsidR="003738EF" w:rsidRPr="005F6E7C" w:rsidRDefault="003738EF" w:rsidP="003738EF">
      <w:pPr>
        <w:pStyle w:val="Code175"/>
        <w:tabs>
          <w:tab w:val="left" w:pos="3828"/>
        </w:tabs>
        <w:rPr>
          <w:color w:val="7030A0"/>
        </w:rPr>
      </w:pPr>
      <w:r w:rsidRPr="005F6E7C">
        <w:rPr>
          <w:color w:val="7030A0"/>
        </w:rPr>
        <w:t xml:space="preserve">        chrome_rtp_timeout_fix: 13,        // Workaround of https://bugs.chromium.org/p/chromium/issues/detail?id=982793</w:t>
      </w:r>
    </w:p>
    <w:p w14:paraId="16FB3E32" w14:textId="77777777" w:rsidR="003738EF" w:rsidRPr="005F6E7C" w:rsidRDefault="003738EF" w:rsidP="003738EF">
      <w:pPr>
        <w:pStyle w:val="Code175"/>
        <w:tabs>
          <w:tab w:val="left" w:pos="3828"/>
        </w:tabs>
        <w:rPr>
          <w:color w:val="7030A0"/>
        </w:rPr>
      </w:pPr>
      <w:r w:rsidRPr="005F6E7C">
        <w:rPr>
          <w:color w:val="7030A0"/>
        </w:rPr>
        <w:t xml:space="preserve">    }</w:t>
      </w:r>
    </w:p>
    <w:p w14:paraId="3F8DB94A" w14:textId="77777777" w:rsidR="003738EF" w:rsidRPr="005F6E7C" w:rsidRDefault="003738EF" w:rsidP="003738EF">
      <w:pPr>
        <w:pStyle w:val="Code175"/>
        <w:tabs>
          <w:tab w:val="left" w:pos="3828"/>
        </w:tabs>
        <w:rPr>
          <w:color w:val="7030A0"/>
        </w:rPr>
      </w:pPr>
      <w:r w:rsidRPr="005F6E7C">
        <w:rPr>
          <w:color w:val="7030A0"/>
        </w:rPr>
        <w:t>};</w:t>
      </w:r>
    </w:p>
    <w:p w14:paraId="3B0A1D68" w14:textId="77777777" w:rsidR="003738EF" w:rsidRPr="005F6E7C" w:rsidRDefault="003738EF" w:rsidP="003738EF">
      <w:pPr>
        <w:pStyle w:val="Heading2"/>
        <w:tabs>
          <w:tab w:val="left" w:pos="3828"/>
        </w:tabs>
        <w:rPr>
          <w:bCs/>
        </w:rPr>
      </w:pPr>
      <w:bookmarkStart w:id="170" w:name="_Toc107392759"/>
      <w:bookmarkStart w:id="171" w:name="_Toc109747274"/>
      <w:r w:rsidRPr="005F6E7C">
        <w:rPr>
          <w:bCs/>
        </w:rPr>
        <w:t>Basic Settings</w:t>
      </w:r>
      <w:bookmarkEnd w:id="170"/>
      <w:bookmarkEnd w:id="171"/>
    </w:p>
    <w:p w14:paraId="0E16EA3D" w14:textId="77777777" w:rsidR="003738EF" w:rsidRPr="005F6E7C" w:rsidRDefault="003738EF" w:rsidP="003738EF">
      <w:pPr>
        <w:pStyle w:val="ListNumberL1"/>
        <w:numPr>
          <w:ilvl w:val="0"/>
          <w:numId w:val="0"/>
        </w:numPr>
        <w:tabs>
          <w:tab w:val="left" w:pos="3828"/>
        </w:tabs>
        <w:ind w:left="992"/>
      </w:pPr>
      <w:r w:rsidRPr="005F6E7C">
        <w:t>Use the following basic settings to configure your phone settings:</w:t>
      </w:r>
    </w:p>
    <w:p w14:paraId="2024D644" w14:textId="77777777" w:rsidR="003738EF" w:rsidRPr="005F6E7C" w:rsidRDefault="003738EF" w:rsidP="003738EF">
      <w:pPr>
        <w:pStyle w:val="ListBullet1AC"/>
        <w:keepLines w:val="0"/>
        <w:tabs>
          <w:tab w:val="left" w:pos="3828"/>
        </w:tabs>
      </w:pPr>
      <w:r w:rsidRPr="005F6E7C">
        <w:rPr>
          <w:b/>
          <w:bCs/>
        </w:rPr>
        <w:t>call</w:t>
      </w:r>
      <w:r w:rsidRPr="005F6E7C">
        <w:t>: (string)  Call to user name (or phone number).</w:t>
      </w:r>
    </w:p>
    <w:p w14:paraId="403CB9B5" w14:textId="77777777" w:rsidR="003738EF" w:rsidRPr="005F6E7C" w:rsidRDefault="003738EF" w:rsidP="003738EF">
      <w:pPr>
        <w:pStyle w:val="Body15"/>
        <w:tabs>
          <w:tab w:val="left" w:pos="3828"/>
        </w:tabs>
        <w:ind w:left="1418"/>
      </w:pPr>
      <w:r w:rsidRPr="005F6E7C">
        <w:t>Use value ‘_take_value_from_url_’ to take this value from URL ‘call’ parameter.</w:t>
      </w:r>
    </w:p>
    <w:p w14:paraId="74AD27C6" w14:textId="77777777" w:rsidR="003738EF" w:rsidRPr="005F6E7C" w:rsidRDefault="003738EF" w:rsidP="003738EF">
      <w:pPr>
        <w:pStyle w:val="ListNumberL1"/>
        <w:numPr>
          <w:ilvl w:val="0"/>
          <w:numId w:val="0"/>
        </w:numPr>
        <w:tabs>
          <w:tab w:val="left" w:pos="3828"/>
        </w:tabs>
        <w:ind w:left="1418"/>
        <w:rPr>
          <w:b/>
          <w:bCs/>
          <w:color w:val="002060"/>
        </w:rPr>
      </w:pPr>
      <w:r w:rsidRPr="005F6E7C">
        <w:t>e.g</w:t>
      </w:r>
      <w:r w:rsidRPr="005F6E7C">
        <w:rPr>
          <w:b/>
          <w:bCs/>
          <w:color w:val="002060"/>
        </w:rPr>
        <w:t>.,</w:t>
      </w:r>
      <w:r w:rsidRPr="005F6E7C">
        <w:rPr>
          <w:color w:val="000000" w:themeColor="text1"/>
        </w:rPr>
        <w:t>:</w:t>
      </w:r>
      <w:r w:rsidRPr="005F6E7C">
        <w:rPr>
          <w:color w:val="002060"/>
        </w:rPr>
        <w:t xml:space="preserve"> </w:t>
      </w:r>
      <w:r w:rsidRPr="005F6E7C">
        <w:rPr>
          <w:b/>
          <w:bCs/>
          <w:color w:val="002060"/>
        </w:rPr>
        <w:t xml:space="preserve">  https://example.com/c2c/html/?call=user17&amp;server=sbc.example.com</w:t>
      </w:r>
    </w:p>
    <w:p w14:paraId="31DBBAA9" w14:textId="77777777" w:rsidR="003738EF" w:rsidRPr="005F6E7C" w:rsidRDefault="003738EF" w:rsidP="003738EF">
      <w:pPr>
        <w:pStyle w:val="ListBullet1AC"/>
        <w:keepLines w:val="0"/>
        <w:tabs>
          <w:tab w:val="left" w:pos="3828"/>
        </w:tabs>
      </w:pPr>
      <w:r w:rsidRPr="005F6E7C">
        <w:rPr>
          <w:b/>
          <w:bCs/>
        </w:rPr>
        <w:t>caller</w:t>
      </w:r>
      <w:r w:rsidRPr="005F6E7C">
        <w:t>: (string) Caller user name (one word according to SIP RFC 3261).</w:t>
      </w:r>
    </w:p>
    <w:p w14:paraId="5594B63E" w14:textId="77777777" w:rsidR="003738EF" w:rsidRPr="005F6E7C" w:rsidRDefault="003738EF" w:rsidP="003738EF">
      <w:pPr>
        <w:pStyle w:val="ListBullet1AC"/>
        <w:keepLines w:val="0"/>
        <w:tabs>
          <w:tab w:val="left" w:pos="3828"/>
        </w:tabs>
      </w:pPr>
      <w:r w:rsidRPr="005F6E7C">
        <w:rPr>
          <w:b/>
          <w:bCs/>
        </w:rPr>
        <w:t>callerDN</w:t>
      </w:r>
      <w:r w:rsidRPr="005F6E7C">
        <w:t>: (String) Caller display name (words sequence).</w:t>
      </w:r>
    </w:p>
    <w:p w14:paraId="452041FD" w14:textId="77777777" w:rsidR="003738EF" w:rsidRPr="005F6E7C" w:rsidRDefault="003738EF" w:rsidP="003738EF">
      <w:pPr>
        <w:pStyle w:val="ListBullet1AC"/>
        <w:keepLines w:val="0"/>
        <w:tabs>
          <w:tab w:val="left" w:pos="3828"/>
        </w:tabs>
      </w:pPr>
      <w:r w:rsidRPr="005F6E7C">
        <w:rPr>
          <w:b/>
          <w:bCs/>
        </w:rPr>
        <w:t>type</w:t>
      </w:r>
      <w:r w:rsidRPr="005F6E7C">
        <w:t>: (String)  Call type. ‘audio’,  ‘video’ or ‘user_control’</w:t>
      </w:r>
    </w:p>
    <w:p w14:paraId="01905C1C" w14:textId="77777777" w:rsidR="003738EF" w:rsidRPr="005F6E7C" w:rsidRDefault="003738EF" w:rsidP="003738EF">
      <w:pPr>
        <w:pStyle w:val="ListBullet2AC"/>
        <w:tabs>
          <w:tab w:val="left" w:pos="3828"/>
        </w:tabs>
      </w:pPr>
      <w:r w:rsidRPr="005F6E7C">
        <w:t>'audio' audio only call</w:t>
      </w:r>
    </w:p>
    <w:p w14:paraId="1A2A3F71" w14:textId="77777777" w:rsidR="003738EF" w:rsidRPr="005F6E7C" w:rsidRDefault="003738EF" w:rsidP="003738EF">
      <w:pPr>
        <w:pStyle w:val="ListBullet2AC"/>
        <w:tabs>
          <w:tab w:val="left" w:pos="3828"/>
        </w:tabs>
      </w:pPr>
      <w:r w:rsidRPr="005F6E7C">
        <w:t>'video' video call</w:t>
      </w:r>
    </w:p>
    <w:p w14:paraId="61D09E67" w14:textId="77777777" w:rsidR="003738EF" w:rsidRPr="005F6E7C" w:rsidRDefault="003738EF" w:rsidP="003738EF">
      <w:pPr>
        <w:pStyle w:val="ListBullet2AC"/>
        <w:tabs>
          <w:tab w:val="left" w:pos="3828"/>
        </w:tabs>
      </w:pPr>
      <w:r w:rsidRPr="005F6E7C">
        <w:t>'user_control'  audio or video call (selected by the user):</w:t>
      </w:r>
    </w:p>
    <w:p w14:paraId="1B59BE48" w14:textId="77777777" w:rsidR="003738EF" w:rsidRPr="005F6E7C" w:rsidRDefault="003738EF" w:rsidP="003738EF">
      <w:pPr>
        <w:pStyle w:val="ListBullet3AC"/>
        <w:keepLines w:val="0"/>
        <w:tabs>
          <w:tab w:val="left" w:pos="3828"/>
        </w:tabs>
      </w:pPr>
      <w:r w:rsidRPr="005F6E7C">
        <w:t>Call started as audio or video according to your video check box settings.</w:t>
      </w:r>
    </w:p>
    <w:p w14:paraId="5CE59EAE" w14:textId="77777777" w:rsidR="003738EF" w:rsidRPr="005F6E7C" w:rsidRDefault="003738EF" w:rsidP="003738EF">
      <w:pPr>
        <w:pStyle w:val="ListBullet3AC"/>
        <w:keepLines w:val="0"/>
        <w:tabs>
          <w:tab w:val="left" w:pos="3828"/>
        </w:tabs>
      </w:pPr>
      <w:r w:rsidRPr="005F6E7C">
        <w:lastRenderedPageBreak/>
        <w:t>Camera can be switched on/off during call.</w:t>
      </w:r>
    </w:p>
    <w:p w14:paraId="700560D6" w14:textId="77777777" w:rsidR="003738EF" w:rsidRPr="005F6E7C" w:rsidRDefault="003738EF" w:rsidP="003738EF">
      <w:pPr>
        <w:pStyle w:val="ListBullet3AC"/>
        <w:keepLines w:val="0"/>
        <w:tabs>
          <w:tab w:val="left" w:pos="3828"/>
        </w:tabs>
      </w:pPr>
      <w:r w:rsidRPr="005F6E7C">
        <w:t>Video is received from the remote side (if received re-INVITE with video)</w:t>
      </w:r>
    </w:p>
    <w:p w14:paraId="1960D39A" w14:textId="77777777" w:rsidR="003738EF" w:rsidRPr="005F6E7C" w:rsidRDefault="003738EF" w:rsidP="003738EF">
      <w:pPr>
        <w:pStyle w:val="ListBullet3AC"/>
        <w:keepLines w:val="0"/>
        <w:tabs>
          <w:tab w:val="left" w:pos="3828"/>
        </w:tabs>
      </w:pPr>
      <w:r w:rsidRPr="005F6E7C">
        <w:t>Mode can be set as audio only, one way or two-way video.</w:t>
      </w:r>
    </w:p>
    <w:p w14:paraId="32A2771D" w14:textId="77777777" w:rsidR="003738EF" w:rsidRPr="005F6E7C" w:rsidRDefault="003738EF" w:rsidP="003738EF">
      <w:pPr>
        <w:pStyle w:val="ListNumberL1"/>
        <w:numPr>
          <w:ilvl w:val="0"/>
          <w:numId w:val="0"/>
        </w:numPr>
        <w:tabs>
          <w:tab w:val="left" w:pos="3828"/>
        </w:tabs>
        <w:ind w:left="2432"/>
      </w:pPr>
    </w:p>
    <w:p w14:paraId="1DC067E8" w14:textId="77777777" w:rsidR="003738EF" w:rsidRPr="005F6E7C" w:rsidRDefault="003738EF" w:rsidP="003738EF">
      <w:pPr>
        <w:pStyle w:val="ListBullet1AC"/>
        <w:keepLines w:val="0"/>
        <w:tabs>
          <w:tab w:val="left" w:pos="3828"/>
        </w:tabs>
      </w:pPr>
      <w:r w:rsidRPr="005F6E7C">
        <w:rPr>
          <w:b/>
          <w:bCs/>
        </w:rPr>
        <w:t>videoCheckboxDefault</w:t>
      </w:r>
      <w:r w:rsidRPr="005F6E7C">
        <w:t>: (boolean) Starts call as video (or audio) for ‘user_control’ call type.</w:t>
      </w:r>
    </w:p>
    <w:p w14:paraId="795EF6FC" w14:textId="77777777" w:rsidR="003738EF" w:rsidRPr="005F6E7C" w:rsidRDefault="003738EF" w:rsidP="003738EF">
      <w:pPr>
        <w:pStyle w:val="ListBullet1AC"/>
        <w:keepLines w:val="0"/>
        <w:tabs>
          <w:tab w:val="left" w:pos="3828"/>
        </w:tabs>
      </w:pPr>
      <w:r w:rsidRPr="005F6E7C">
        <w:rPr>
          <w:b/>
          <w:bCs/>
        </w:rPr>
        <w:t>videoSize</w:t>
      </w:r>
      <w:r w:rsidRPr="005F6E7C">
        <w:t>: (object) width and height of received video.</w:t>
      </w:r>
    </w:p>
    <w:p w14:paraId="4B361B3B" w14:textId="77777777" w:rsidR="003738EF" w:rsidRPr="005F6E7C" w:rsidRDefault="003738EF" w:rsidP="003738EF">
      <w:pPr>
        <w:pStyle w:val="ListBullet1AC"/>
        <w:keepLines w:val="0"/>
        <w:tabs>
          <w:tab w:val="left" w:pos="3828"/>
        </w:tabs>
      </w:pPr>
      <w:r w:rsidRPr="005F6E7C">
        <w:rPr>
          <w:b/>
          <w:bCs/>
        </w:rPr>
        <w:t>callAutoStart</w:t>
      </w:r>
      <w:r w:rsidRPr="005F6E7C">
        <w:t>: (string) Starts call automatically after page loading. ‘yes’, ‘yes force’ or ‘no’:</w:t>
      </w:r>
    </w:p>
    <w:p w14:paraId="75BF7FAC" w14:textId="77777777" w:rsidR="003738EF" w:rsidRPr="005F6E7C" w:rsidRDefault="003738EF" w:rsidP="003738EF">
      <w:pPr>
        <w:pStyle w:val="ListBullet2AC"/>
        <w:tabs>
          <w:tab w:val="left" w:pos="3828"/>
        </w:tabs>
      </w:pPr>
      <w:r w:rsidRPr="005F6E7C">
        <w:t xml:space="preserve">Not recommended. </w:t>
      </w:r>
    </w:p>
    <w:p w14:paraId="4E91D023" w14:textId="77777777" w:rsidR="003738EF" w:rsidRPr="005F6E7C" w:rsidRDefault="003738EF" w:rsidP="003738EF">
      <w:pPr>
        <w:pStyle w:val="ListBullet2AC"/>
        <w:tabs>
          <w:tab w:val="left" w:pos="3828"/>
        </w:tabs>
      </w:pPr>
      <w:r w:rsidRPr="005F6E7C">
        <w:t>It doesn't always work on all browsers and operating systems.</w:t>
      </w:r>
    </w:p>
    <w:p w14:paraId="4AEAA2DC" w14:textId="77777777" w:rsidR="003738EF" w:rsidRPr="005F6E7C" w:rsidRDefault="003738EF" w:rsidP="003738EF">
      <w:pPr>
        <w:pStyle w:val="ListBullet2AC"/>
        <w:tabs>
          <w:tab w:val="left" w:pos="3828"/>
        </w:tabs>
      </w:pPr>
      <w:r w:rsidRPr="005F6E7C">
        <w:t>It may look like a violation of user privacy; the user has not decided anything yet. It only opens the HTML page, but the phone has already turned on the microphone and camera and started calling without any user interaction:</w:t>
      </w:r>
    </w:p>
    <w:p w14:paraId="2676AB17" w14:textId="77777777" w:rsidR="003738EF" w:rsidRPr="005F6E7C" w:rsidRDefault="003738EF" w:rsidP="003738EF">
      <w:pPr>
        <w:pStyle w:val="ListBullet3AC"/>
        <w:keepLines w:val="0"/>
        <w:tabs>
          <w:tab w:val="left" w:pos="3828"/>
        </w:tabs>
      </w:pPr>
      <w:r w:rsidRPr="005F6E7C">
        <w:rPr>
          <w:b/>
          <w:bCs/>
        </w:rPr>
        <w:t>'yes':</w:t>
      </w:r>
      <w:r w:rsidRPr="005F6E7C">
        <w:t xml:space="preserve"> Start if audio autoplay policy is enabled</w:t>
      </w:r>
    </w:p>
    <w:p w14:paraId="318E4AAD" w14:textId="77777777" w:rsidR="003738EF" w:rsidRPr="005F6E7C" w:rsidRDefault="003738EF" w:rsidP="003738EF">
      <w:pPr>
        <w:pStyle w:val="ListBullet3AC"/>
        <w:keepLines w:val="0"/>
        <w:tabs>
          <w:tab w:val="left" w:pos="3828"/>
        </w:tabs>
      </w:pPr>
      <w:r w:rsidRPr="005F6E7C">
        <w:rPr>
          <w:b/>
          <w:bCs/>
        </w:rPr>
        <w:t>'yes force':</w:t>
      </w:r>
      <w:r w:rsidRPr="005F6E7C">
        <w:t xml:space="preserve"> Start always.</w:t>
      </w:r>
    </w:p>
    <w:p w14:paraId="3AD3A6F7" w14:textId="77777777" w:rsidR="003738EF" w:rsidRPr="005F6E7C" w:rsidRDefault="003738EF" w:rsidP="003738EF">
      <w:pPr>
        <w:pStyle w:val="ListBullet3AC"/>
        <w:keepLines w:val="0"/>
        <w:tabs>
          <w:tab w:val="left" w:pos="3828"/>
        </w:tabs>
      </w:pPr>
      <w:r w:rsidRPr="005F6E7C">
        <w:rPr>
          <w:b/>
          <w:bCs/>
        </w:rPr>
        <w:t>'no':</w:t>
      </w:r>
      <w:r w:rsidRPr="005F6E7C">
        <w:t xml:space="preserve"> Don't start call automatically</w:t>
      </w:r>
    </w:p>
    <w:p w14:paraId="64B91C95" w14:textId="0BAB2E3A" w:rsidR="003738EF" w:rsidRPr="005F6E7C" w:rsidRDefault="003738EF" w:rsidP="003738EF">
      <w:pPr>
        <w:pStyle w:val="ListBullet1AC"/>
        <w:keepLines w:val="0"/>
        <w:tabs>
          <w:tab w:val="num" w:pos="1418"/>
          <w:tab w:val="left" w:pos="3828"/>
        </w:tabs>
        <w:ind w:left="1418" w:hanging="426"/>
      </w:pPr>
      <w:r w:rsidRPr="005F6E7C">
        <w:rPr>
          <w:b/>
          <w:bCs/>
        </w:rPr>
        <w:t>messageDisplayTime:</w:t>
      </w:r>
      <w:r w:rsidRPr="005F6E7C">
        <w:t xml:space="preserve"> (number) A phone </w:t>
      </w:r>
      <w:r w:rsidR="005F6E7C" w:rsidRPr="005F6E7C">
        <w:t>message is</w:t>
      </w:r>
      <w:r w:rsidRPr="005F6E7C">
        <w:t xml:space="preserve"> displayed during this time (seconds).</w:t>
      </w:r>
    </w:p>
    <w:p w14:paraId="2C8A6B94" w14:textId="7F7BFF53" w:rsidR="003738EF" w:rsidRPr="005F6E7C" w:rsidRDefault="003738EF" w:rsidP="003738EF">
      <w:pPr>
        <w:pStyle w:val="ListBullet1AC"/>
        <w:keepLines w:val="0"/>
        <w:tabs>
          <w:tab w:val="num" w:pos="1418"/>
          <w:tab w:val="left" w:pos="3828"/>
        </w:tabs>
        <w:ind w:left="1418" w:hanging="426"/>
        <w:rPr>
          <w:lang w:bidi="he-IL"/>
        </w:rPr>
      </w:pPr>
      <w:r w:rsidRPr="005F6E7C">
        <w:rPr>
          <w:b/>
          <w:bCs/>
          <w:lang w:bidi="he-IL"/>
        </w:rPr>
        <w:t>restoreCallMaxDelay</w:t>
      </w:r>
      <w:r w:rsidRPr="005F6E7C">
        <w:rPr>
          <w:lang w:bidi="he-IL"/>
        </w:rPr>
        <w:t>: (number) Time interval in seconds. If during an open call user navigates to another page on the same site and then returns to the phone page or makes the page reload, the call is restored if the time interval is less than the number.</w:t>
      </w:r>
    </w:p>
    <w:p w14:paraId="554DD25F" w14:textId="77777777" w:rsidR="003738EF" w:rsidRPr="005F6E7C" w:rsidRDefault="003738EF" w:rsidP="003738EF">
      <w:pPr>
        <w:pStyle w:val="ListBullet1AC"/>
        <w:keepLines w:val="0"/>
        <w:tabs>
          <w:tab w:val="num" w:pos="1418"/>
          <w:tab w:val="left" w:pos="3828"/>
        </w:tabs>
        <w:ind w:left="1418" w:hanging="426"/>
        <w:rPr>
          <w:lang w:bidi="he-IL"/>
        </w:rPr>
      </w:pPr>
      <w:r w:rsidRPr="005F6E7C">
        <w:rPr>
          <w:b/>
          <w:bCs/>
          <w:lang w:bidi="he-IL"/>
        </w:rPr>
        <w:t xml:space="preserve">allowCallWithoutMicrophone: </w:t>
      </w:r>
      <w:r w:rsidRPr="005F6E7C">
        <w:rPr>
          <w:lang w:bidi="he-IL"/>
        </w:rPr>
        <w:t xml:space="preserve">(boolean) </w:t>
      </w:r>
    </w:p>
    <w:p w14:paraId="258C7CE6" w14:textId="77777777" w:rsidR="003738EF" w:rsidRPr="005F6E7C" w:rsidRDefault="003738EF" w:rsidP="003738EF">
      <w:pPr>
        <w:pStyle w:val="ListBullet2AC"/>
        <w:tabs>
          <w:tab w:val="left" w:pos="3828"/>
        </w:tabs>
        <w:rPr>
          <w:lang w:bidi="he-IL"/>
        </w:rPr>
      </w:pPr>
      <w:r w:rsidRPr="005F6E7C">
        <w:rPr>
          <w:b/>
          <w:bCs/>
          <w:lang w:bidi="he-IL"/>
        </w:rPr>
        <w:t>False:</w:t>
      </w:r>
      <w:r w:rsidRPr="005F6E7C">
        <w:rPr>
          <w:lang w:bidi="he-IL"/>
        </w:rPr>
        <w:t xml:space="preserve"> This is the normal setting. If the microphone is not set, the “No microphone or speaker” message appears. To use the microphone, the click-to-call phone user should connect the headset and reload the page.</w:t>
      </w:r>
    </w:p>
    <w:p w14:paraId="19A05D19" w14:textId="77777777" w:rsidR="003738EF" w:rsidRPr="005F6E7C" w:rsidRDefault="003738EF" w:rsidP="003738EF">
      <w:pPr>
        <w:pStyle w:val="ListBullet2AC"/>
        <w:tabs>
          <w:tab w:val="left" w:pos="3828"/>
        </w:tabs>
        <w:rPr>
          <w:lang w:bidi="he-IL"/>
        </w:rPr>
      </w:pPr>
      <w:r w:rsidRPr="005F6E7C">
        <w:rPr>
          <w:b/>
          <w:bCs/>
          <w:lang w:bidi="he-IL"/>
        </w:rPr>
        <w:t xml:space="preserve">True: </w:t>
      </w:r>
      <w:r w:rsidRPr="005F6E7C">
        <w:rPr>
          <w:lang w:bidi="he-IL"/>
        </w:rPr>
        <w:t>This can be set for automatic testing or for a special case when the user calls from the PC without the microphone and wants to hear (if the speaker is present) and see the other side (if the other side sends a video and call type is “user_control”). In this case, the phone sends an audio player stream: “absenceMicrophoneSound” (see c2c_soundConfig).</w:t>
      </w:r>
    </w:p>
    <w:p w14:paraId="38203DE2" w14:textId="77777777" w:rsidR="003738EF" w:rsidRPr="005F6E7C" w:rsidRDefault="003738EF" w:rsidP="003738EF">
      <w:pPr>
        <w:pStyle w:val="ListBullet1AC"/>
        <w:keepLines w:val="0"/>
        <w:tabs>
          <w:tab w:val="num" w:pos="1418"/>
          <w:tab w:val="left" w:pos="3828"/>
        </w:tabs>
        <w:ind w:left="1418" w:hanging="426"/>
        <w:rPr>
          <w:lang w:bidi="he-IL"/>
        </w:rPr>
      </w:pPr>
      <w:r w:rsidRPr="005F6E7C">
        <w:rPr>
          <w:b/>
          <w:bCs/>
          <w:lang w:bidi="he-IL"/>
        </w:rPr>
        <w:t>networkPriority</w:t>
      </w:r>
      <w:r w:rsidRPr="005F6E7C">
        <w:rPr>
          <w:lang w:bidi="he-IL"/>
        </w:rPr>
        <w:t>: (string or undefined). This is only supported in Chrome.</w:t>
      </w:r>
    </w:p>
    <w:p w14:paraId="47F2CA9D" w14:textId="77777777" w:rsidR="003738EF" w:rsidRPr="005F6E7C" w:rsidRDefault="003738EF" w:rsidP="003738EF">
      <w:pPr>
        <w:pStyle w:val="ListContinue1"/>
        <w:rPr>
          <w:lang w:bidi="he-IL"/>
        </w:rPr>
      </w:pPr>
      <w:r w:rsidRPr="005F6E7C">
        <w:rPr>
          <w:lang w:bidi="he-IL"/>
        </w:rPr>
        <w:t xml:space="preserve">Possible values: </w:t>
      </w:r>
    </w:p>
    <w:p w14:paraId="4853B5C3" w14:textId="77777777" w:rsidR="003738EF" w:rsidRPr="005F6E7C" w:rsidRDefault="003738EF" w:rsidP="003738EF">
      <w:pPr>
        <w:pStyle w:val="ListBullet2AC"/>
        <w:tabs>
          <w:tab w:val="left" w:pos="3828"/>
        </w:tabs>
        <w:rPr>
          <w:lang w:bidi="he-IL"/>
        </w:rPr>
      </w:pPr>
      <w:r w:rsidRPr="005F6E7C">
        <w:rPr>
          <w:lang w:bidi="he-IL"/>
        </w:rPr>
        <w:t>Undefined</w:t>
      </w:r>
    </w:p>
    <w:p w14:paraId="4E70D3AE" w14:textId="77777777" w:rsidR="003738EF" w:rsidRPr="005F6E7C" w:rsidRDefault="003738EF" w:rsidP="003738EF">
      <w:pPr>
        <w:pStyle w:val="ListBullet2AC"/>
        <w:tabs>
          <w:tab w:val="left" w:pos="3828"/>
        </w:tabs>
        <w:rPr>
          <w:lang w:bidi="he-IL"/>
        </w:rPr>
      </w:pPr>
      <w:r w:rsidRPr="005F6E7C">
        <w:rPr>
          <w:lang w:bidi="he-IL"/>
        </w:rPr>
        <w:t xml:space="preserve">'high' </w:t>
      </w:r>
    </w:p>
    <w:p w14:paraId="59758BE2" w14:textId="77777777" w:rsidR="003738EF" w:rsidRPr="005F6E7C" w:rsidRDefault="003738EF" w:rsidP="003738EF">
      <w:pPr>
        <w:pStyle w:val="ListBullet2AC"/>
        <w:tabs>
          <w:tab w:val="left" w:pos="3828"/>
        </w:tabs>
        <w:rPr>
          <w:lang w:bidi="he-IL"/>
        </w:rPr>
      </w:pPr>
      <w:r w:rsidRPr="005F6E7C">
        <w:rPr>
          <w:lang w:bidi="he-IL"/>
        </w:rPr>
        <w:t xml:space="preserve">'medium' </w:t>
      </w:r>
    </w:p>
    <w:p w14:paraId="0D84367F" w14:textId="77777777" w:rsidR="003738EF" w:rsidRPr="005F6E7C" w:rsidRDefault="003738EF" w:rsidP="003738EF">
      <w:pPr>
        <w:pStyle w:val="ListBullet2AC"/>
        <w:tabs>
          <w:tab w:val="left" w:pos="3828"/>
        </w:tabs>
        <w:rPr>
          <w:lang w:bidi="he-IL"/>
        </w:rPr>
      </w:pPr>
      <w:r w:rsidRPr="005F6E7C">
        <w:rPr>
          <w:lang w:bidi="he-IL"/>
        </w:rPr>
        <w:t xml:space="preserve">'low' </w:t>
      </w:r>
    </w:p>
    <w:p w14:paraId="242B4E00" w14:textId="77777777" w:rsidR="003738EF" w:rsidRPr="005F6E7C" w:rsidRDefault="003738EF" w:rsidP="003738EF">
      <w:pPr>
        <w:pStyle w:val="ListBullet2AC"/>
        <w:tabs>
          <w:tab w:val="left" w:pos="3828"/>
        </w:tabs>
        <w:rPr>
          <w:lang w:bidi="he-IL"/>
        </w:rPr>
      </w:pPr>
      <w:r w:rsidRPr="005F6E7C">
        <w:rPr>
          <w:lang w:bidi="he-IL"/>
        </w:rPr>
        <w:t xml:space="preserve">'very-low' </w:t>
      </w:r>
    </w:p>
    <w:p w14:paraId="2C5C21C1" w14:textId="77777777" w:rsidR="003738EF" w:rsidRPr="005F6E7C" w:rsidRDefault="003738EF" w:rsidP="003738EF">
      <w:pPr>
        <w:pStyle w:val="ListContinue1"/>
      </w:pPr>
      <w:r w:rsidRPr="005F6E7C">
        <w:t xml:space="preserve">Set sending RTP DSCP network priority: </w:t>
      </w:r>
    </w:p>
    <w:p w14:paraId="6587B517" w14:textId="77777777" w:rsidR="003738EF" w:rsidRPr="005F6E7C" w:rsidRDefault="003738EF" w:rsidP="003738EF">
      <w:pPr>
        <w:pStyle w:val="ListContinue1"/>
      </w:pPr>
      <w:r w:rsidRPr="005F6E7C">
        <w:t>'Undefined’ means don't change. When using IP differentiated services,  the field value is 0x00.</w:t>
      </w:r>
    </w:p>
    <w:p w14:paraId="223B143D" w14:textId="77777777" w:rsidR="003738EF" w:rsidRPr="005F6E7C" w:rsidRDefault="003738EF" w:rsidP="003738EF">
      <w:pPr>
        <w:pStyle w:val="Heading2"/>
      </w:pPr>
      <w:bookmarkStart w:id="172" w:name="_Toc107227760"/>
      <w:bookmarkStart w:id="173" w:name="_Toc107392760"/>
      <w:bookmarkStart w:id="174" w:name="_Toc109747275"/>
      <w:bookmarkEnd w:id="172"/>
      <w:r w:rsidRPr="005F6E7C">
        <w:t>(Optional) Test Call Settings</w:t>
      </w:r>
      <w:bookmarkEnd w:id="173"/>
      <w:bookmarkEnd w:id="174"/>
    </w:p>
    <w:p w14:paraId="4F843CAE" w14:textId="77777777" w:rsidR="003738EF" w:rsidRPr="005F6E7C" w:rsidRDefault="003738EF" w:rsidP="003738EF">
      <w:pPr>
        <w:pStyle w:val="Body15"/>
      </w:pPr>
      <w:r w:rsidRPr="005F6E7C">
        <w:t xml:space="preserve">Some customers want to check their network connection quality between the phone and the SBC. The SBC is configured with a special Test Call username and special license. Multiple test calls are allowed simultaneously. The SBC automatically answers incoming test calls and plays a sound prompt. The SBC evaluates the sound quality score within 10-20 seconds, terminates the call and sends a SIP BYE with a special header and sound score. </w:t>
      </w:r>
    </w:p>
    <w:p w14:paraId="1F18B4DB" w14:textId="77777777" w:rsidR="003738EF" w:rsidRPr="005F6E7C" w:rsidRDefault="003738EF" w:rsidP="003738EF">
      <w:pPr>
        <w:pStyle w:val="Body15"/>
      </w:pPr>
      <w:r w:rsidRPr="005F6E7C">
        <w:lastRenderedPageBreak/>
        <w:t>Another option is to use the browser code to calculate sound quality. This method is not accurate as it only checks delays and lost RTP percentages. Code the browser sound quality rating located in voice_quality.js. The file can be deleted if you configured SBC sound quality rating.</w:t>
      </w:r>
    </w:p>
    <w:p w14:paraId="11DF00A4" w14:textId="77777777" w:rsidR="003738EF" w:rsidRPr="005F6E7C" w:rsidRDefault="003738EF" w:rsidP="003738EF">
      <w:pPr>
        <w:pStyle w:val="ListParagraph"/>
        <w:tabs>
          <w:tab w:val="left" w:pos="3828"/>
        </w:tabs>
        <w:ind w:left="1712"/>
        <w:rPr>
          <w:rFonts w:asciiTheme="minorHAnsi" w:hAnsiTheme="minorHAnsi" w:cstheme="minorHAnsi"/>
        </w:rPr>
      </w:pPr>
    </w:p>
    <w:p w14:paraId="33284734" w14:textId="77777777" w:rsidR="003738EF" w:rsidRPr="005F6E7C" w:rsidRDefault="003738EF" w:rsidP="003738EF">
      <w:pPr>
        <w:pStyle w:val="ListBullet1AC"/>
        <w:keepLines w:val="0"/>
        <w:tabs>
          <w:tab w:val="num" w:pos="1418"/>
        </w:tabs>
        <w:ind w:left="1418" w:hanging="426"/>
      </w:pPr>
      <w:r w:rsidRPr="005F6E7C">
        <w:rPr>
          <w:b/>
          <w:bCs/>
        </w:rPr>
        <w:t>testCallEnabled:</w:t>
      </w:r>
      <w:r w:rsidRPr="005F6E7C">
        <w:t xml:space="preserve"> (boolean) </w:t>
      </w:r>
    </w:p>
    <w:p w14:paraId="2B407580" w14:textId="77777777" w:rsidR="003738EF" w:rsidRPr="005F6E7C" w:rsidRDefault="003738EF" w:rsidP="003738EF">
      <w:pPr>
        <w:pStyle w:val="ListContinue1"/>
        <w:rPr>
          <w:lang w:bidi="he-IL"/>
        </w:rPr>
      </w:pPr>
      <w:r w:rsidRPr="005F6E7C">
        <w:rPr>
          <w:lang w:bidi="he-IL"/>
        </w:rPr>
        <w:t xml:space="preserve">Shows the ‘test’ call button on the phone page and browser connection information. </w:t>
      </w:r>
    </w:p>
    <w:p w14:paraId="62E880A5" w14:textId="77777777" w:rsidR="003738EF" w:rsidRPr="005F6E7C" w:rsidRDefault="003738EF" w:rsidP="003738EF">
      <w:pPr>
        <w:pStyle w:val="ListBullet1AC"/>
        <w:keepLines w:val="0"/>
        <w:tabs>
          <w:tab w:val="num" w:pos="1418"/>
        </w:tabs>
        <w:ind w:left="1418" w:hanging="426"/>
        <w:rPr>
          <w:lang w:bidi="he-IL"/>
        </w:rPr>
      </w:pPr>
      <w:r w:rsidRPr="005F6E7C">
        <w:rPr>
          <w:b/>
          <w:bCs/>
          <w:lang w:bidi="he-IL"/>
        </w:rPr>
        <w:t>testCallSBCScore:</w:t>
      </w:r>
      <w:r w:rsidRPr="005F6E7C">
        <w:rPr>
          <w:lang w:bidi="he-IL"/>
        </w:rPr>
        <w:t xml:space="preserve"> (boolean)</w:t>
      </w:r>
    </w:p>
    <w:p w14:paraId="0C9C2F48" w14:textId="77777777" w:rsidR="003738EF" w:rsidRPr="005F6E7C" w:rsidRDefault="003738EF" w:rsidP="003738EF">
      <w:pPr>
        <w:pStyle w:val="ListContinue1"/>
        <w:rPr>
          <w:lang w:bidi="he-IL"/>
        </w:rPr>
      </w:pPr>
      <w:r w:rsidRPr="005F6E7C">
        <w:rPr>
          <w:lang w:bidi="he-IL"/>
        </w:rPr>
        <w:t>Tests the call voice quality score calculated by the SBC API (true) or by using browser API (false).</w:t>
      </w:r>
    </w:p>
    <w:p w14:paraId="5ECEA1DD" w14:textId="77777777" w:rsidR="003738EF" w:rsidRPr="005F6E7C" w:rsidRDefault="003738EF" w:rsidP="003738EF">
      <w:pPr>
        <w:pStyle w:val="ListContinue1"/>
        <w:rPr>
          <w:lang w:bidi="he-IL"/>
        </w:rPr>
      </w:pPr>
    </w:p>
    <w:tbl>
      <w:tblPr>
        <w:tblStyle w:val="TableACNote"/>
        <w:tblW w:w="8176" w:type="dxa"/>
        <w:tblBorders>
          <w:left w:val="single" w:sz="24" w:space="0" w:color="4472AB"/>
        </w:tblBorders>
        <w:tblLook w:val="04A0" w:firstRow="1" w:lastRow="0" w:firstColumn="1" w:lastColumn="0" w:noHBand="0" w:noVBand="1"/>
      </w:tblPr>
      <w:tblGrid>
        <w:gridCol w:w="680"/>
        <w:gridCol w:w="7496"/>
      </w:tblGrid>
      <w:tr w:rsidR="003738EF" w:rsidRPr="005F6E7C" w14:paraId="554AAD66" w14:textId="77777777" w:rsidTr="0004328E">
        <w:trPr>
          <w:cantSplit/>
        </w:trPr>
        <w:tc>
          <w:tcPr>
            <w:tcW w:w="680" w:type="dxa"/>
          </w:tcPr>
          <w:p w14:paraId="38248AC7" w14:textId="77777777" w:rsidR="003738EF" w:rsidRPr="005F6E7C" w:rsidRDefault="003738EF" w:rsidP="0004328E">
            <w:pPr>
              <w:pStyle w:val="Icon"/>
              <w:tabs>
                <w:tab w:val="left" w:pos="3828"/>
              </w:tabs>
            </w:pPr>
            <w:r w:rsidRPr="005F6E7C">
              <w:rPr>
                <w:noProof/>
              </w:rPr>
              <w:drawing>
                <wp:inline distT="0" distB="0" distL="0" distR="0" wp14:anchorId="57E56ED1" wp14:editId="17D93DA4">
                  <wp:extent cx="270000" cy="272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tcPr>
          <w:p w14:paraId="6CECD8EB" w14:textId="77777777" w:rsidR="003738EF" w:rsidRPr="005F6E7C" w:rsidRDefault="003738EF" w:rsidP="0004328E">
            <w:pPr>
              <w:pStyle w:val="Note"/>
              <w:tabs>
                <w:tab w:val="left" w:pos="3828"/>
              </w:tabs>
            </w:pPr>
            <w:r w:rsidRPr="005F6E7C">
              <w:t xml:space="preserve">It is recommended you use the SBC voice quality score, because it works for all browsers. If you use the browser quality score, please uncomment in the </w:t>
            </w:r>
            <w:r w:rsidRPr="005F6E7C">
              <w:rPr>
                <w:i/>
                <w:iCs/>
              </w:rPr>
              <w:t>html/index.html voice_quality.js</w:t>
            </w:r>
            <w:r w:rsidRPr="005F6E7C">
              <w:t xml:space="preserve"> file.</w:t>
            </w:r>
          </w:p>
        </w:tc>
      </w:tr>
    </w:tbl>
    <w:p w14:paraId="2CEB0FFA" w14:textId="77777777" w:rsidR="003738EF" w:rsidRPr="005F6E7C" w:rsidRDefault="003738EF" w:rsidP="003738EF">
      <w:pPr>
        <w:pStyle w:val="ListContinue1"/>
        <w:rPr>
          <w:lang w:bidi="he-IL"/>
        </w:rPr>
      </w:pPr>
    </w:p>
    <w:p w14:paraId="50D0AF34" w14:textId="77777777" w:rsidR="003738EF" w:rsidRPr="005F6E7C" w:rsidRDefault="003738EF" w:rsidP="003738EF">
      <w:pPr>
        <w:pStyle w:val="ListBullet1AC"/>
        <w:keepLines w:val="0"/>
        <w:tabs>
          <w:tab w:val="num" w:pos="1418"/>
        </w:tabs>
        <w:ind w:left="1418" w:hanging="426"/>
        <w:rPr>
          <w:lang w:bidi="he-IL"/>
        </w:rPr>
      </w:pPr>
      <w:r w:rsidRPr="005F6E7C">
        <w:rPr>
          <w:b/>
          <w:bCs/>
          <w:lang w:bidi="he-IL"/>
        </w:rPr>
        <w:t>testCallUser</w:t>
      </w:r>
      <w:r w:rsidRPr="005F6E7C">
        <w:rPr>
          <w:lang w:bidi="he-IL"/>
        </w:rPr>
        <w:t xml:space="preserve">: (string)     </w:t>
      </w:r>
    </w:p>
    <w:p w14:paraId="70DE3F5F" w14:textId="77777777" w:rsidR="003738EF" w:rsidRPr="005F6E7C" w:rsidRDefault="003738EF" w:rsidP="003738EF">
      <w:pPr>
        <w:pStyle w:val="ListContinue1"/>
        <w:rPr>
          <w:lang w:bidi="he-IL"/>
        </w:rPr>
      </w:pPr>
      <w:r w:rsidRPr="005F6E7C">
        <w:rPr>
          <w:lang w:bidi="he-IL"/>
        </w:rPr>
        <w:t>Call this SIP user for a test call.</w:t>
      </w:r>
    </w:p>
    <w:p w14:paraId="1932056B" w14:textId="77777777" w:rsidR="003738EF" w:rsidRPr="005F6E7C" w:rsidRDefault="003738EF" w:rsidP="003738EF">
      <w:pPr>
        <w:pStyle w:val="ListBullet1AC"/>
        <w:keepLines w:val="0"/>
        <w:tabs>
          <w:tab w:val="num" w:pos="1418"/>
        </w:tabs>
        <w:ind w:left="1418" w:hanging="426"/>
        <w:rPr>
          <w:lang w:bidi="he-IL"/>
        </w:rPr>
      </w:pPr>
      <w:r w:rsidRPr="005F6E7C">
        <w:rPr>
          <w:b/>
          <w:bCs/>
          <w:lang w:bidi="he-IL"/>
        </w:rPr>
        <w:t>testCallAutoStart:</w:t>
      </w:r>
      <w:r w:rsidRPr="005F6E7C">
        <w:rPr>
          <w:lang w:bidi="he-IL"/>
        </w:rPr>
        <w:t xml:space="preserve"> (boolean)</w:t>
      </w:r>
    </w:p>
    <w:p w14:paraId="2F068E8C" w14:textId="77777777" w:rsidR="003738EF" w:rsidRPr="005F6E7C" w:rsidRDefault="003738EF" w:rsidP="003738EF">
      <w:pPr>
        <w:pStyle w:val="ListContinue1"/>
        <w:rPr>
          <w:lang w:bidi="he-IL"/>
        </w:rPr>
      </w:pPr>
      <w:r w:rsidRPr="005F6E7C">
        <w:rPr>
          <w:lang w:bidi="he-IL"/>
        </w:rPr>
        <w:t>Start the test call automatically after page loading, when the autoplay policy enables ‘play sound’ or when a microphone is used for a test call.</w:t>
      </w:r>
    </w:p>
    <w:p w14:paraId="29975EF0" w14:textId="77777777" w:rsidR="003738EF" w:rsidRPr="005F6E7C" w:rsidRDefault="003738EF" w:rsidP="003738EF">
      <w:pPr>
        <w:pStyle w:val="ListBullet1AC"/>
        <w:keepLines w:val="0"/>
        <w:tabs>
          <w:tab w:val="num" w:pos="1418"/>
        </w:tabs>
        <w:ind w:left="1418" w:hanging="426"/>
      </w:pPr>
      <w:r w:rsidRPr="005F6E7C">
        <w:rPr>
          <w:b/>
          <w:bCs/>
        </w:rPr>
        <w:t>testCallUseMicrophone:</w:t>
      </w:r>
      <w:r w:rsidRPr="005F6E7C">
        <w:t xml:space="preserve"> (boolean)</w:t>
      </w:r>
    </w:p>
    <w:p w14:paraId="2F21DB01" w14:textId="77777777" w:rsidR="003738EF" w:rsidRPr="005F6E7C" w:rsidRDefault="003738EF" w:rsidP="003738EF">
      <w:pPr>
        <w:pStyle w:val="ListContinue1"/>
      </w:pPr>
      <w:r w:rsidRPr="005F6E7C">
        <w:t>For a test call, send the sound from the microphone (true) or play a generated tone or the recorded sound (false).</w:t>
      </w:r>
    </w:p>
    <w:p w14:paraId="40DB8995" w14:textId="77777777" w:rsidR="003738EF" w:rsidRPr="005F6E7C" w:rsidRDefault="003738EF" w:rsidP="003738EF">
      <w:pPr>
        <w:pStyle w:val="ListBullet1AC"/>
        <w:keepLines w:val="0"/>
        <w:tabs>
          <w:tab w:val="num" w:pos="1418"/>
        </w:tabs>
        <w:ind w:left="1418" w:hanging="426"/>
      </w:pPr>
      <w:r w:rsidRPr="005F6E7C">
        <w:rPr>
          <w:b/>
          <w:bCs/>
        </w:rPr>
        <w:t>testCallVolume:</w:t>
      </w:r>
      <w:r w:rsidRPr="005F6E7C">
        <w:t xml:space="preserve"> (number, range: 0.0 .. 1.0)</w:t>
      </w:r>
    </w:p>
    <w:p w14:paraId="4139F943" w14:textId="77777777" w:rsidR="003738EF" w:rsidRPr="005F6E7C" w:rsidRDefault="003738EF" w:rsidP="003738EF">
      <w:pPr>
        <w:pStyle w:val="ListContinue1"/>
      </w:pPr>
      <w:r w:rsidRPr="005F6E7C">
        <w:t>Listen (1.0) or not (0.0) to test the call voice prompt received from the SBC.</w:t>
      </w:r>
    </w:p>
    <w:p w14:paraId="681C5AE6" w14:textId="77777777" w:rsidR="003738EF" w:rsidRPr="005F6E7C" w:rsidRDefault="003738EF" w:rsidP="003738EF">
      <w:pPr>
        <w:pStyle w:val="ListBullet1AC"/>
        <w:keepLines w:val="0"/>
        <w:tabs>
          <w:tab w:val="num" w:pos="1418"/>
        </w:tabs>
        <w:ind w:left="1418" w:hanging="426"/>
      </w:pPr>
      <w:r w:rsidRPr="005F6E7C">
        <w:rPr>
          <w:lang w:bidi="he-IL"/>
        </w:rPr>
        <w:t xml:space="preserve">(Optional) </w:t>
      </w:r>
      <w:r w:rsidRPr="005F6E7C">
        <w:rPr>
          <w:b/>
          <w:bCs/>
        </w:rPr>
        <w:t xml:space="preserve">testCallMinDuration: </w:t>
      </w:r>
      <w:r w:rsidRPr="005F6E7C">
        <w:t>(number in seconds)</w:t>
      </w:r>
    </w:p>
    <w:p w14:paraId="22D82869" w14:textId="77777777" w:rsidR="003738EF" w:rsidRPr="005F6E7C" w:rsidRDefault="003738EF" w:rsidP="003738EF">
      <w:pPr>
        <w:pStyle w:val="ListContinue1"/>
      </w:pPr>
      <w:r w:rsidRPr="005F6E7C">
        <w:t xml:space="preserve">There are two possible values: </w:t>
      </w:r>
    </w:p>
    <w:p w14:paraId="59930B7A" w14:textId="77777777" w:rsidR="003738EF" w:rsidRPr="005F6E7C" w:rsidRDefault="003738EF" w:rsidP="003738EF">
      <w:pPr>
        <w:pStyle w:val="ListBullet2AC"/>
      </w:pPr>
      <w:r w:rsidRPr="005F6E7C">
        <w:rPr>
          <w:b/>
          <w:bCs/>
        </w:rPr>
        <w:t>Test call with SBC voice quality score</w:t>
      </w:r>
      <w:r w:rsidRPr="005F6E7C">
        <w:t xml:space="preserve"> (recommended)</w:t>
      </w:r>
    </w:p>
    <w:p w14:paraId="792C1E29" w14:textId="77777777" w:rsidR="003738EF" w:rsidRPr="005F6E7C" w:rsidRDefault="003738EF" w:rsidP="003738EF">
      <w:pPr>
        <w:pStyle w:val="ListBullet2AC"/>
        <w:numPr>
          <w:ilvl w:val="0"/>
          <w:numId w:val="0"/>
        </w:numPr>
        <w:ind w:left="1843"/>
      </w:pPr>
      <w:r w:rsidRPr="005F6E7C">
        <w:t>Set testCallMinDuration (used in URL converted to milliseconds) in case the SBC terminates the call.</w:t>
      </w:r>
    </w:p>
    <w:p w14:paraId="2C8DF8BE" w14:textId="77777777" w:rsidR="003738EF" w:rsidRPr="005F6E7C" w:rsidRDefault="003738EF" w:rsidP="003738EF">
      <w:pPr>
        <w:pStyle w:val="ListBullet2AC"/>
        <w:rPr>
          <w:b/>
          <w:bCs/>
        </w:rPr>
      </w:pPr>
      <w:r w:rsidRPr="005F6E7C">
        <w:rPr>
          <w:b/>
          <w:bCs/>
        </w:rPr>
        <w:t xml:space="preserve">Test call with browser voice quality score: </w:t>
      </w:r>
    </w:p>
    <w:p w14:paraId="5D8C4F96" w14:textId="77777777" w:rsidR="003738EF" w:rsidRPr="005F6E7C" w:rsidRDefault="003738EF" w:rsidP="003738EF">
      <w:pPr>
        <w:pStyle w:val="ListContinue1"/>
        <w:ind w:left="1843"/>
      </w:pPr>
      <w:r w:rsidRPr="005F6E7C">
        <w:t>Set both testCallMinDuration and testCallMaxDuration in case the phone terminates the call.</w:t>
      </w:r>
    </w:p>
    <w:p w14:paraId="6AD62108" w14:textId="77777777" w:rsidR="003738EF" w:rsidRPr="005F6E7C" w:rsidRDefault="003738EF" w:rsidP="003738EF">
      <w:pPr>
        <w:pStyle w:val="ListContinue1"/>
        <w:rPr>
          <w:rFonts w:ascii="Calibri" w:hAnsi="Calibri"/>
          <w:lang w:bidi="he-IL"/>
        </w:rPr>
      </w:pPr>
      <w:r w:rsidRPr="005F6E7C">
        <w:t xml:space="preserve">If the call receives remote-inbound-rtp (i.e., RTCP data that is used to calculate the browser score), the call is terminated after the minimum duration. </w:t>
      </w:r>
    </w:p>
    <w:p w14:paraId="33BE0D31" w14:textId="77777777" w:rsidR="003738EF" w:rsidRPr="005F6E7C" w:rsidRDefault="003738EF" w:rsidP="003738EF">
      <w:pPr>
        <w:pStyle w:val="ListContinue1"/>
      </w:pPr>
      <w:r w:rsidRPr="005F6E7C">
        <w:t>If the data is not received, the test call continues until it receives the data or until the testCallMaxDuration interval has elapsed.</w:t>
      </w:r>
    </w:p>
    <w:p w14:paraId="1D0CF030" w14:textId="77777777" w:rsidR="003738EF" w:rsidRPr="005F6E7C" w:rsidRDefault="003738EF" w:rsidP="003738EF">
      <w:pPr>
        <w:pStyle w:val="ListBullet1AC"/>
        <w:keepLines w:val="0"/>
        <w:tabs>
          <w:tab w:val="num" w:pos="1418"/>
        </w:tabs>
        <w:ind w:left="1418" w:hanging="426"/>
      </w:pPr>
      <w:r w:rsidRPr="005F6E7C">
        <w:rPr>
          <w:b/>
          <w:bCs/>
        </w:rPr>
        <w:t>testCallMaxDuration:</w:t>
      </w:r>
      <w:r w:rsidRPr="005F6E7C">
        <w:t xml:space="preserve"> (number seconds) </w:t>
      </w:r>
    </w:p>
    <w:p w14:paraId="14671DAF" w14:textId="77777777" w:rsidR="003738EF" w:rsidRPr="005F6E7C" w:rsidRDefault="003738EF" w:rsidP="003738EF">
      <w:pPr>
        <w:pStyle w:val="ListContinue1"/>
      </w:pPr>
      <w:r w:rsidRPr="005F6E7C">
        <w:t>For browser sound score only. The call always terminates after testCallMaxDuration interval.</w:t>
      </w:r>
    </w:p>
    <w:p w14:paraId="52EA778C" w14:textId="77777777" w:rsidR="003738EF" w:rsidRPr="005F6E7C" w:rsidRDefault="003738EF" w:rsidP="003738EF">
      <w:pPr>
        <w:pStyle w:val="ListBullet1AC"/>
        <w:keepLines w:val="0"/>
        <w:tabs>
          <w:tab w:val="num" w:pos="1418"/>
        </w:tabs>
        <w:ind w:left="1418" w:hanging="426"/>
      </w:pPr>
      <w:r w:rsidRPr="005F6E7C">
        <w:rPr>
          <w:b/>
          <w:bCs/>
        </w:rPr>
        <w:t>testCallQualityText</w:t>
      </w:r>
      <w:r w:rsidRPr="005F6E7C">
        <w:t>: (object) for SBC sound quality score:</w:t>
      </w:r>
    </w:p>
    <w:p w14:paraId="07F91FD0" w14:textId="77777777" w:rsidR="003738EF" w:rsidRPr="005F6E7C" w:rsidRDefault="003738EF" w:rsidP="003738EF">
      <w:pPr>
        <w:pStyle w:val="ListContinue1"/>
      </w:pPr>
      <w:r w:rsidRPr="005F6E7C">
        <w:t>Maps SBC ‘color’ quality score with a corresponding text message.</w:t>
      </w:r>
    </w:p>
    <w:p w14:paraId="7B461BE4" w14:textId="1955F063" w:rsidR="003738EF" w:rsidRDefault="003738EF" w:rsidP="003738EF">
      <w:pPr>
        <w:pStyle w:val="ListContinue1"/>
        <w:rPr>
          <w:ins w:id="175" w:author="Igor Kolosov" w:date="2022-07-26T16:38:00Z"/>
        </w:rPr>
      </w:pPr>
      <w:r w:rsidRPr="005F6E7C">
        <w:t>The next block of parameters defines WebSocket keep-alive settings. You can use default values to define these settings.</w:t>
      </w:r>
    </w:p>
    <w:p w14:paraId="10F3C0DD" w14:textId="6CCD0F42" w:rsidR="00223A27" w:rsidRDefault="00223A27" w:rsidP="003738EF">
      <w:pPr>
        <w:pStyle w:val="ListContinue1"/>
        <w:rPr>
          <w:ins w:id="176" w:author="Igor Kolosov" w:date="2022-07-26T16:38:00Z"/>
        </w:rPr>
      </w:pPr>
    </w:p>
    <w:p w14:paraId="11CF3B75" w14:textId="77777777" w:rsidR="00223A27" w:rsidRPr="005F6E7C" w:rsidRDefault="00223A27" w:rsidP="003738EF">
      <w:pPr>
        <w:pStyle w:val="ListContinue1"/>
      </w:pPr>
    </w:p>
    <w:p w14:paraId="3B8EDC80" w14:textId="6FC14DBA" w:rsidR="00223A27" w:rsidRDefault="00223A27" w:rsidP="00223A27">
      <w:pPr>
        <w:pStyle w:val="Heading2"/>
        <w:rPr>
          <w:ins w:id="177" w:author="Igor Kolosov" w:date="2022-07-26T16:40:00Z"/>
        </w:rPr>
      </w:pPr>
      <w:bookmarkStart w:id="178" w:name="_Toc109747276"/>
      <w:bookmarkStart w:id="179" w:name="_Hlk107390033"/>
      <w:ins w:id="180" w:author="Igor Kolosov" w:date="2022-07-26T16:38:00Z">
        <w:r w:rsidRPr="005F6E7C">
          <w:lastRenderedPageBreak/>
          <w:t xml:space="preserve">(Optional) </w:t>
        </w:r>
        <w:r>
          <w:t>Device selection feature</w:t>
        </w:r>
      </w:ins>
      <w:bookmarkEnd w:id="178"/>
    </w:p>
    <w:p w14:paraId="6ECE9302" w14:textId="1665EFA1" w:rsidR="000C7608" w:rsidRDefault="000C7608" w:rsidP="000C7608">
      <w:pPr>
        <w:pStyle w:val="ListBullet1AC"/>
        <w:keepLines w:val="0"/>
        <w:tabs>
          <w:tab w:val="num" w:pos="1418"/>
        </w:tabs>
        <w:ind w:left="1418" w:hanging="426"/>
        <w:rPr>
          <w:ins w:id="181" w:author="Igor Kolosov" w:date="2022-07-26T16:58:00Z"/>
        </w:rPr>
      </w:pPr>
      <w:ins w:id="182" w:author="Igor Kolosov" w:date="2022-07-26T16:40:00Z">
        <w:r w:rsidRPr="000C7608">
          <w:rPr>
            <w:b/>
            <w:bCs/>
            <w:rPrChange w:id="183" w:author="Igor Kolosov" w:date="2022-07-26T16:40:00Z">
              <w:rPr/>
            </w:rPrChange>
          </w:rPr>
          <w:t>selectDevicesEnabled</w:t>
        </w:r>
        <w:r w:rsidRPr="005F6E7C">
          <w:rPr>
            <w:b/>
            <w:bCs/>
          </w:rPr>
          <w:t>:</w:t>
        </w:r>
        <w:r w:rsidRPr="005F6E7C">
          <w:t xml:space="preserve"> (boolean)</w:t>
        </w:r>
      </w:ins>
    </w:p>
    <w:p w14:paraId="5FA6BC64" w14:textId="5FEB2B2F" w:rsidR="00ED6362" w:rsidRPr="00ED6362" w:rsidRDefault="00ED6362">
      <w:pPr>
        <w:pStyle w:val="ListBullet1AC"/>
        <w:keepLines w:val="0"/>
        <w:numPr>
          <w:ilvl w:val="0"/>
          <w:numId w:val="0"/>
        </w:numPr>
        <w:ind w:left="992"/>
        <w:rPr>
          <w:ins w:id="184" w:author="Igor Kolosov" w:date="2022-07-26T16:40:00Z"/>
        </w:rPr>
        <w:pPrChange w:id="185" w:author="Igor Kolosov" w:date="2022-07-26T16:58:00Z">
          <w:pPr>
            <w:pStyle w:val="ListBullet1AC"/>
            <w:keepLines w:val="0"/>
            <w:tabs>
              <w:tab w:val="num" w:pos="1418"/>
            </w:tabs>
            <w:ind w:left="1418" w:hanging="426"/>
          </w:pPr>
        </w:pPrChange>
      </w:pPr>
      <w:ins w:id="186" w:author="Igor Kolosov" w:date="2022-07-26T16:58:00Z">
        <w:r w:rsidRPr="00ED6362">
          <w:rPr>
            <w:rPrChange w:id="187" w:author="Igor Kolosov" w:date="2022-07-26T16:59:00Z">
              <w:rPr>
                <w:b/>
                <w:bCs/>
              </w:rPr>
            </w:rPrChange>
          </w:rPr>
          <w:t xml:space="preserve">Enable user </w:t>
        </w:r>
      </w:ins>
      <w:ins w:id="188" w:author="Igor Kolosov" w:date="2022-07-26T16:59:00Z">
        <w:r w:rsidRPr="00ED6362">
          <w:rPr>
            <w:rPrChange w:id="189" w:author="Igor Kolosov" w:date="2022-07-26T16:59:00Z">
              <w:rPr>
                <w:b/>
                <w:bCs/>
              </w:rPr>
            </w:rPrChange>
          </w:rPr>
          <w:t>select used devices</w:t>
        </w:r>
      </w:ins>
    </w:p>
    <w:p w14:paraId="6B505263" w14:textId="77777777" w:rsidR="00FD479F" w:rsidRDefault="00FD479F" w:rsidP="00FD479F">
      <w:pPr>
        <w:pStyle w:val="Body15"/>
        <w:rPr>
          <w:ins w:id="190" w:author="Igor Kolosov" w:date="2022-07-26T16:47:00Z"/>
        </w:rPr>
      </w:pPr>
    </w:p>
    <w:p w14:paraId="03758532" w14:textId="419BBC46" w:rsidR="00FD479F" w:rsidRPr="00FD479F" w:rsidRDefault="00FD479F" w:rsidP="00FD479F">
      <w:pPr>
        <w:pStyle w:val="Body15"/>
        <w:rPr>
          <w:ins w:id="191" w:author="Igor Kolosov" w:date="2022-07-26T16:47:00Z"/>
        </w:rPr>
      </w:pPr>
      <w:ins w:id="192" w:author="Igor Kolosov" w:date="2022-07-26T16:47:00Z">
        <w:r>
          <w:t xml:space="preserve">The most important thing about </w:t>
        </w:r>
      </w:ins>
      <w:ins w:id="193" w:author="Igor Kolosov" w:date="2022-07-26T17:02:00Z">
        <w:r w:rsidR="001C434D">
          <w:t>the</w:t>
        </w:r>
      </w:ins>
      <w:ins w:id="194" w:author="Igor Kolosov" w:date="2022-07-26T16:47:00Z">
        <w:r>
          <w:t xml:space="preserve"> click-to-call phone is simplicity, so it's probably best to disable this feature</w:t>
        </w:r>
      </w:ins>
      <w:ins w:id="195" w:author="Igor Kolosov" w:date="2022-07-26T16:48:00Z">
        <w:r>
          <w:t xml:space="preserve">. </w:t>
        </w:r>
      </w:ins>
      <w:ins w:id="196" w:author="Igor Kolosov" w:date="2022-07-26T16:55:00Z">
        <w:r w:rsidR="00ED6362">
          <w:t>(</w:t>
        </w:r>
      </w:ins>
      <w:ins w:id="197" w:author="Igor Kolosov" w:date="2022-07-26T16:48:00Z">
        <w:r>
          <w:t>false</w:t>
        </w:r>
      </w:ins>
      <w:ins w:id="198" w:author="Igor Kolosov" w:date="2022-07-26T16:56:00Z">
        <w:r w:rsidR="00ED6362">
          <w:t>)</w:t>
        </w:r>
      </w:ins>
    </w:p>
    <w:p w14:paraId="499AADC6" w14:textId="16A87E59" w:rsidR="002E4E61" w:rsidRDefault="00FD479F" w:rsidP="002E4E61">
      <w:pPr>
        <w:pStyle w:val="Body15"/>
        <w:ind w:left="0"/>
        <w:rPr>
          <w:ins w:id="199" w:author="Igor Kolosov" w:date="2022-07-26T16:53:00Z"/>
        </w:rPr>
      </w:pPr>
      <w:ins w:id="200" w:author="Igor Kolosov" w:date="2022-07-26T16:48:00Z">
        <w:r>
          <w:t xml:space="preserve">                      </w:t>
        </w:r>
      </w:ins>
      <w:ins w:id="201" w:author="Igor Kolosov" w:date="2022-07-26T16:47:00Z">
        <w:r>
          <w:t xml:space="preserve">In this case, the devices (camera, microphone, speaker) configured for the browser in the operating </w:t>
        </w:r>
      </w:ins>
      <w:ins w:id="202" w:author="Igor Kolosov" w:date="2022-07-26T16:48:00Z">
        <w:r>
          <w:t xml:space="preserve">   </w:t>
        </w:r>
      </w:ins>
      <w:ins w:id="203" w:author="Igor Kolosov" w:date="2022-07-26T16:47:00Z">
        <w:r>
          <w:t>system will be used.</w:t>
        </w:r>
      </w:ins>
    </w:p>
    <w:p w14:paraId="5903EA7B" w14:textId="77777777" w:rsidR="002E4E61" w:rsidRDefault="002E4E61">
      <w:pPr>
        <w:pStyle w:val="Body15"/>
        <w:ind w:left="0"/>
        <w:rPr>
          <w:ins w:id="204" w:author="Igor Kolosov" w:date="2022-07-26T16:51:00Z"/>
        </w:rPr>
        <w:pPrChange w:id="205" w:author="Igor Kolosov" w:date="2022-07-26T16:53:00Z">
          <w:pPr>
            <w:pStyle w:val="Body15"/>
          </w:pPr>
        </w:pPrChange>
      </w:pPr>
    </w:p>
    <w:p w14:paraId="2DAD7568" w14:textId="58799DEA" w:rsidR="00ED6362" w:rsidRDefault="001C434D" w:rsidP="002E4E61">
      <w:pPr>
        <w:pStyle w:val="Body15"/>
        <w:rPr>
          <w:ins w:id="206" w:author="Igor Kolosov" w:date="2022-07-26T16:56:00Z"/>
        </w:rPr>
      </w:pPr>
      <w:ins w:id="207" w:author="Igor Kolosov" w:date="2022-07-26T17:02:00Z">
        <w:r>
          <w:t>To</w:t>
        </w:r>
      </w:ins>
      <w:ins w:id="208" w:author="Igor Kolosov" w:date="2022-07-26T16:51:00Z">
        <w:r w:rsidR="002E4E61">
          <w:t xml:space="preserve"> enable th</w:t>
        </w:r>
      </w:ins>
      <w:ins w:id="209" w:author="Igor Kolosov" w:date="2022-07-26T17:02:00Z">
        <w:r>
          <w:t>e</w:t>
        </w:r>
      </w:ins>
      <w:ins w:id="210" w:author="Igor Kolosov" w:date="2022-07-26T16:51:00Z">
        <w:r w:rsidR="002E4E61">
          <w:t xml:space="preserve"> feature </w:t>
        </w:r>
      </w:ins>
      <w:ins w:id="211" w:author="Igor Kolosov" w:date="2022-07-26T16:56:00Z">
        <w:r w:rsidR="00ED6362">
          <w:t>(true).</w:t>
        </w:r>
      </w:ins>
    </w:p>
    <w:p w14:paraId="5A71071F" w14:textId="065FA243" w:rsidR="002E4E61" w:rsidRDefault="00ED6362" w:rsidP="002E4E61">
      <w:pPr>
        <w:pStyle w:val="Body15"/>
        <w:rPr>
          <w:ins w:id="212" w:author="Igor Kolosov" w:date="2022-07-26T16:51:00Z"/>
        </w:rPr>
      </w:pPr>
      <w:ins w:id="213" w:author="Igor Kolosov" w:date="2022-07-26T16:56:00Z">
        <w:r>
          <w:t>T</w:t>
        </w:r>
      </w:ins>
      <w:ins w:id="214" w:author="Igor Kolosov" w:date="2022-07-26T16:51:00Z">
        <w:r w:rsidR="002E4E61">
          <w:t>he user will be able to select the camera and microphone.</w:t>
        </w:r>
      </w:ins>
    </w:p>
    <w:p w14:paraId="3D2B21DA" w14:textId="2556C1C2" w:rsidR="002E4E61" w:rsidRDefault="002E4E61" w:rsidP="002E4E61">
      <w:pPr>
        <w:pStyle w:val="Body15"/>
        <w:rPr>
          <w:ins w:id="215" w:author="Igor Kolosov" w:date="2022-07-26T16:54:00Z"/>
        </w:rPr>
      </w:pPr>
      <w:ins w:id="216" w:author="Igor Kolosov" w:date="2022-07-26T16:51:00Z">
        <w:r>
          <w:t xml:space="preserve">Only Chrome allows </w:t>
        </w:r>
      </w:ins>
      <w:ins w:id="217" w:author="Igor Kolosov" w:date="2022-07-26T16:59:00Z">
        <w:r w:rsidR="00ED6362">
          <w:t>user</w:t>
        </w:r>
      </w:ins>
      <w:ins w:id="218" w:author="Igor Kolosov" w:date="2022-07-26T16:51:00Z">
        <w:r>
          <w:t xml:space="preserve"> to select a speaker.</w:t>
        </w:r>
      </w:ins>
    </w:p>
    <w:tbl>
      <w:tblPr>
        <w:tblStyle w:val="TableACNote"/>
        <w:tblW w:w="8176" w:type="dxa"/>
        <w:tblBorders>
          <w:left w:val="single" w:sz="24" w:space="0" w:color="4472AB"/>
        </w:tblBorders>
        <w:tblLook w:val="04A0" w:firstRow="1" w:lastRow="0" w:firstColumn="1" w:lastColumn="0" w:noHBand="0" w:noVBand="1"/>
      </w:tblPr>
      <w:tblGrid>
        <w:gridCol w:w="680"/>
        <w:gridCol w:w="7496"/>
      </w:tblGrid>
      <w:tr w:rsidR="002E4E61" w:rsidRPr="005F6E7C" w14:paraId="0DA5DC27" w14:textId="77777777" w:rsidTr="00066CED">
        <w:trPr>
          <w:cantSplit/>
          <w:ins w:id="219" w:author="Igor Kolosov" w:date="2022-07-26T16:54:00Z"/>
        </w:trPr>
        <w:tc>
          <w:tcPr>
            <w:tcW w:w="680" w:type="dxa"/>
          </w:tcPr>
          <w:p w14:paraId="27ECB07E" w14:textId="77777777" w:rsidR="002E4E61" w:rsidRPr="005F6E7C" w:rsidRDefault="002E4E61" w:rsidP="00066CED">
            <w:pPr>
              <w:pStyle w:val="Icon"/>
              <w:tabs>
                <w:tab w:val="left" w:pos="3828"/>
              </w:tabs>
              <w:rPr>
                <w:ins w:id="220" w:author="Igor Kolosov" w:date="2022-07-26T16:54:00Z"/>
              </w:rPr>
            </w:pPr>
            <w:ins w:id="221" w:author="Igor Kolosov" w:date="2022-07-26T16:54:00Z">
              <w:r w:rsidRPr="005F6E7C">
                <w:rPr>
                  <w:noProof/>
                </w:rPr>
                <w:drawing>
                  <wp:inline distT="0" distB="0" distL="0" distR="0" wp14:anchorId="2EFB7985" wp14:editId="0071A362">
                    <wp:extent cx="270000" cy="27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ins>
          </w:p>
        </w:tc>
        <w:tc>
          <w:tcPr>
            <w:tcW w:w="7496" w:type="dxa"/>
          </w:tcPr>
          <w:p w14:paraId="18A28333" w14:textId="77777777" w:rsidR="002E4E61" w:rsidRDefault="002E4E61" w:rsidP="002E4E61">
            <w:pPr>
              <w:pStyle w:val="Body15"/>
              <w:ind w:left="0"/>
              <w:rPr>
                <w:ins w:id="222" w:author="Igor Kolosov" w:date="2022-07-26T16:55:00Z"/>
              </w:rPr>
            </w:pPr>
            <w:ins w:id="223" w:author="Igor Kolosov" w:date="2022-07-26T16:55:00Z">
              <w:r>
                <w:t xml:space="preserve">Excluding iOS !   </w:t>
              </w:r>
            </w:ins>
          </w:p>
          <w:p w14:paraId="16426984" w14:textId="4C80266D" w:rsidR="002E4E61" w:rsidRDefault="002E4E61">
            <w:pPr>
              <w:pStyle w:val="Body15"/>
              <w:ind w:left="0"/>
              <w:rPr>
                <w:ins w:id="224" w:author="Igor Kolosov" w:date="2022-07-26T16:55:00Z"/>
              </w:rPr>
              <w:pPrChange w:id="225" w:author="Igor Kolosov" w:date="2022-07-26T16:55:00Z">
                <w:pPr>
                  <w:pStyle w:val="Body15"/>
                </w:pPr>
              </w:pPrChange>
            </w:pPr>
            <w:ins w:id="226" w:author="Igor Kolosov" w:date="2022-07-26T16:55:00Z">
              <w:r>
                <w:t xml:space="preserve">iOS does not allow </w:t>
              </w:r>
            </w:ins>
            <w:ins w:id="227" w:author="Igor Kolosov" w:date="2022-07-26T16:59:00Z">
              <w:r w:rsidR="00ED6362">
                <w:t xml:space="preserve">user </w:t>
              </w:r>
            </w:ins>
            <w:ins w:id="228" w:author="Igor Kolosov" w:date="2022-07-26T16:55:00Z">
              <w:r>
                <w:t xml:space="preserve">to select a speaker. </w:t>
              </w:r>
            </w:ins>
          </w:p>
          <w:p w14:paraId="3E3B8D3B" w14:textId="28D498F2" w:rsidR="002E4E61" w:rsidRPr="005F6E7C" w:rsidRDefault="002E4E61">
            <w:pPr>
              <w:pStyle w:val="Icon"/>
              <w:rPr>
                <w:ins w:id="229" w:author="Igor Kolosov" w:date="2022-07-26T16:54:00Z"/>
              </w:rPr>
              <w:pPrChange w:id="230" w:author="Igor Kolosov" w:date="2022-07-26T16:55:00Z">
                <w:pPr>
                  <w:pStyle w:val="Note"/>
                  <w:tabs>
                    <w:tab w:val="left" w:pos="3828"/>
                  </w:tabs>
                </w:pPr>
              </w:pPrChange>
            </w:pPr>
            <w:ins w:id="231" w:author="Igor Kolosov" w:date="2022-07-26T16:55:00Z">
              <w:r>
                <w:t>No matter what browser</w:t>
              </w:r>
            </w:ins>
            <w:ins w:id="232" w:author="Igor Kolosov" w:date="2022-07-26T17:00:00Z">
              <w:r w:rsidR="00ED6362">
                <w:t xml:space="preserve"> </w:t>
              </w:r>
            </w:ins>
            <w:ins w:id="233" w:author="Igor Kolosov" w:date="2022-07-26T16:55:00Z">
              <w:r>
                <w:t>use</w:t>
              </w:r>
            </w:ins>
            <w:ins w:id="234" w:author="Igor Kolosov" w:date="2022-07-26T17:00:00Z">
              <w:r w:rsidR="00ED6362">
                <w:t>d</w:t>
              </w:r>
            </w:ins>
            <w:ins w:id="235" w:author="Igor Kolosov" w:date="2022-07-26T16:55:00Z">
              <w:r>
                <w:t>.</w:t>
              </w:r>
            </w:ins>
          </w:p>
        </w:tc>
      </w:tr>
    </w:tbl>
    <w:p w14:paraId="22C00449" w14:textId="0EC126D9" w:rsidR="00223A27" w:rsidRDefault="00223A27">
      <w:pPr>
        <w:pStyle w:val="Body15"/>
        <w:ind w:left="0"/>
        <w:rPr>
          <w:ins w:id="236" w:author="Igor Kolosov" w:date="2022-07-26T16:40:00Z"/>
        </w:rPr>
        <w:pPrChange w:id="237" w:author="Igor Kolosov" w:date="2022-07-26T16:55:00Z">
          <w:pPr>
            <w:pStyle w:val="Body15"/>
          </w:pPr>
        </w:pPrChange>
      </w:pPr>
    </w:p>
    <w:p w14:paraId="22FC17EB" w14:textId="1D420DE0" w:rsidR="000C7608" w:rsidRDefault="000C7608">
      <w:pPr>
        <w:pStyle w:val="Body15"/>
        <w:ind w:left="0"/>
        <w:rPr>
          <w:ins w:id="238" w:author="Igor Kolosov" w:date="2022-07-26T16:39:00Z"/>
        </w:rPr>
        <w:pPrChange w:id="239" w:author="Igor Kolosov" w:date="2022-07-26T16:41:00Z">
          <w:pPr>
            <w:pStyle w:val="Body15"/>
          </w:pPr>
        </w:pPrChange>
      </w:pPr>
    </w:p>
    <w:p w14:paraId="426C6D23" w14:textId="75EFE9E0" w:rsidR="000C7608" w:rsidRDefault="000C7608" w:rsidP="000C7608">
      <w:pPr>
        <w:pStyle w:val="Heading2"/>
        <w:rPr>
          <w:ins w:id="240" w:author="Igor Kolosov" w:date="2022-07-26T16:41:00Z"/>
        </w:rPr>
      </w:pPr>
      <w:bookmarkStart w:id="241" w:name="_Toc109747277"/>
      <w:ins w:id="242" w:author="Igor Kolosov" w:date="2022-07-26T16:41:00Z">
        <w:r>
          <w:t>Other settings</w:t>
        </w:r>
      </w:ins>
      <w:ins w:id="243" w:author="Igor Kolosov" w:date="2022-07-26T16:42:00Z">
        <w:r>
          <w:t>: ping,</w:t>
        </w:r>
      </w:ins>
      <w:ins w:id="244" w:author="Igor Kolosov" w:date="2022-07-26T16:43:00Z">
        <w:r>
          <w:t xml:space="preserve"> modes</w:t>
        </w:r>
      </w:ins>
      <w:bookmarkEnd w:id="241"/>
    </w:p>
    <w:p w14:paraId="215813A1" w14:textId="15AA10DC" w:rsidR="000C7608" w:rsidRPr="000C7608" w:rsidRDefault="00ED6362">
      <w:pPr>
        <w:pStyle w:val="Body15"/>
        <w:rPr>
          <w:ins w:id="245" w:author="Igor Kolosov" w:date="2022-07-26T16:41:00Z"/>
        </w:rPr>
        <w:pPrChange w:id="246" w:author="Igor Kolosov" w:date="2022-07-26T16:41:00Z">
          <w:pPr>
            <w:pStyle w:val="Heading2"/>
          </w:pPr>
        </w:pPrChange>
      </w:pPr>
      <w:ins w:id="247" w:author="Igor Kolosov" w:date="2022-07-26T16:57:00Z">
        <w:r>
          <w:t>In config.js file can</w:t>
        </w:r>
      </w:ins>
      <w:ins w:id="248" w:author="Igor Kolosov" w:date="2022-07-26T16:41:00Z">
        <w:r w:rsidR="000C7608">
          <w:t xml:space="preserve"> be configured websocket keep alive</w:t>
        </w:r>
      </w:ins>
      <w:ins w:id="249" w:author="Igor Kolosov" w:date="2022-07-26T16:42:00Z">
        <w:r w:rsidR="000C7608">
          <w:t xml:space="preserve"> ping</w:t>
        </w:r>
      </w:ins>
    </w:p>
    <w:p w14:paraId="6C55532C" w14:textId="77777777" w:rsidR="00223A27" w:rsidRPr="00223A27" w:rsidRDefault="00223A27">
      <w:pPr>
        <w:pStyle w:val="Body15"/>
        <w:rPr>
          <w:ins w:id="250" w:author="Igor Kolosov" w:date="2022-07-26T16:38:00Z"/>
        </w:rPr>
        <w:pPrChange w:id="251" w:author="Igor Kolosov" w:date="2022-07-26T16:39:00Z">
          <w:pPr>
            <w:pStyle w:val="Heading2"/>
          </w:pPr>
        </w:pPrChange>
      </w:pPr>
    </w:p>
    <w:p w14:paraId="4BA8F5E9" w14:textId="77777777" w:rsidR="003738EF" w:rsidRPr="005F6E7C" w:rsidRDefault="003738EF" w:rsidP="003738EF">
      <w:pPr>
        <w:pStyle w:val="ListNumberL1"/>
        <w:numPr>
          <w:ilvl w:val="0"/>
          <w:numId w:val="0"/>
        </w:numPr>
        <w:tabs>
          <w:tab w:val="left" w:pos="3828"/>
        </w:tabs>
        <w:ind w:left="1417" w:hanging="425"/>
      </w:pPr>
    </w:p>
    <w:tbl>
      <w:tblPr>
        <w:tblStyle w:val="TableACNote"/>
        <w:tblW w:w="8176" w:type="dxa"/>
        <w:tblBorders>
          <w:left w:val="single" w:sz="24" w:space="0" w:color="4472AB"/>
        </w:tblBorders>
        <w:tblLook w:val="04A0" w:firstRow="1" w:lastRow="0" w:firstColumn="1" w:lastColumn="0" w:noHBand="0" w:noVBand="1"/>
      </w:tblPr>
      <w:tblGrid>
        <w:gridCol w:w="680"/>
        <w:gridCol w:w="7496"/>
      </w:tblGrid>
      <w:tr w:rsidR="003738EF" w:rsidRPr="005F6E7C" w14:paraId="1303229B" w14:textId="77777777" w:rsidTr="0004328E">
        <w:trPr>
          <w:cantSplit/>
        </w:trPr>
        <w:tc>
          <w:tcPr>
            <w:tcW w:w="680" w:type="dxa"/>
          </w:tcPr>
          <w:p w14:paraId="2BEEBDB1" w14:textId="77777777" w:rsidR="003738EF" w:rsidRPr="005F6E7C" w:rsidRDefault="003738EF" w:rsidP="0004328E">
            <w:pPr>
              <w:pStyle w:val="Icon"/>
              <w:tabs>
                <w:tab w:val="left" w:pos="3828"/>
              </w:tabs>
            </w:pPr>
            <w:r w:rsidRPr="005F6E7C">
              <w:rPr>
                <w:noProof/>
              </w:rPr>
              <w:drawing>
                <wp:inline distT="0" distB="0" distL="0" distR="0" wp14:anchorId="041E7DC5" wp14:editId="20CBA318">
                  <wp:extent cx="270000" cy="272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tcPr>
          <w:p w14:paraId="00F0052C" w14:textId="77777777" w:rsidR="003738EF" w:rsidRPr="005F6E7C" w:rsidRDefault="003738EF" w:rsidP="0004328E">
            <w:pPr>
              <w:pStyle w:val="Note"/>
              <w:tabs>
                <w:tab w:val="left" w:pos="3828"/>
              </w:tabs>
            </w:pPr>
            <w:r w:rsidRPr="005F6E7C">
              <w:t xml:space="preserve">The </w:t>
            </w:r>
            <w:r w:rsidRPr="005F6E7C">
              <w:rPr>
                <w:i/>
                <w:iCs/>
              </w:rPr>
              <w:t>ping</w:t>
            </w:r>
            <w:r w:rsidRPr="005F6E7C">
              <w:t xml:space="preserve"> command is not the only command used to check whether the connection is live. You can also refresh the NAT connection. </w:t>
            </w:r>
          </w:p>
        </w:tc>
      </w:tr>
    </w:tbl>
    <w:p w14:paraId="7A5361EF" w14:textId="77777777" w:rsidR="003738EF" w:rsidRPr="005F6E7C" w:rsidRDefault="003738EF" w:rsidP="003738EF">
      <w:pPr>
        <w:pStyle w:val="ListContinue1"/>
      </w:pPr>
    </w:p>
    <w:p w14:paraId="6BE0FA0E" w14:textId="094E7DDE" w:rsidR="003738EF" w:rsidRDefault="003738EF" w:rsidP="003738EF">
      <w:pPr>
        <w:pStyle w:val="ListContinue1"/>
        <w:rPr>
          <w:ins w:id="252" w:author="Igor Kolosov" w:date="2022-07-26T16:43:00Z"/>
        </w:rPr>
      </w:pPr>
      <w:r w:rsidRPr="005F6E7C">
        <w:t xml:space="preserve">For more information, refer to the setWebSocketKeepAlive method described in the </w:t>
      </w:r>
      <w:r w:rsidRPr="005F6E7C">
        <w:rPr>
          <w:i/>
          <w:iCs/>
        </w:rPr>
        <w:t>WebRTC Web Browser Client SDK API Reference Guide</w:t>
      </w:r>
      <w:r w:rsidRPr="005F6E7C">
        <w:t>.</w:t>
      </w:r>
    </w:p>
    <w:p w14:paraId="3DF14E35" w14:textId="1EF813F4" w:rsidR="00ED6362" w:rsidRDefault="00ED6362" w:rsidP="003738EF">
      <w:pPr>
        <w:pStyle w:val="ListContinue1"/>
        <w:rPr>
          <w:ins w:id="253" w:author="Igor Kolosov" w:date="2022-07-26T16:58:00Z"/>
        </w:rPr>
      </w:pPr>
    </w:p>
    <w:p w14:paraId="2E222D5E" w14:textId="58DCAADF" w:rsidR="00ED6362" w:rsidRDefault="00ED6362" w:rsidP="003738EF">
      <w:pPr>
        <w:pStyle w:val="ListContinue1"/>
        <w:rPr>
          <w:ins w:id="254" w:author="Igor Kolosov" w:date="2022-07-26T16:43:00Z"/>
        </w:rPr>
      </w:pPr>
    </w:p>
    <w:p w14:paraId="13C628D0" w14:textId="7D87B500" w:rsidR="000C7608" w:rsidRPr="005F6E7C" w:rsidRDefault="000C7608">
      <w:pPr>
        <w:pStyle w:val="ListContinue1"/>
        <w:ind w:left="720"/>
        <w:rPr>
          <w:ins w:id="255" w:author="Igor Kolosov" w:date="2022-07-26T16:43:00Z"/>
        </w:rPr>
        <w:pPrChange w:id="256" w:author="Igor Kolosov" w:date="2022-07-26T16:57:00Z">
          <w:pPr>
            <w:pStyle w:val="ListContinue1"/>
          </w:pPr>
        </w:pPrChange>
      </w:pPr>
      <w:ins w:id="257" w:author="Igor Kolosov" w:date="2022-07-26T16:43:00Z">
        <w:r w:rsidRPr="005F6E7C">
          <w:t>For more information</w:t>
        </w:r>
      </w:ins>
      <w:ins w:id="258" w:author="Igor Kolosov" w:date="2022-07-26T16:44:00Z">
        <w:r>
          <w:t xml:space="preserve"> about SDK modes</w:t>
        </w:r>
      </w:ins>
      <w:ins w:id="259" w:author="Igor Kolosov" w:date="2022-07-26T16:43:00Z">
        <w:r w:rsidRPr="005F6E7C">
          <w:t xml:space="preserve"> refer to the set</w:t>
        </w:r>
      </w:ins>
      <w:ins w:id="260" w:author="Igor Kolosov" w:date="2022-07-26T16:44:00Z">
        <w:r>
          <w:t>Modes</w:t>
        </w:r>
      </w:ins>
      <w:ins w:id="261" w:author="Igor Kolosov" w:date="2022-07-26T16:43:00Z">
        <w:r w:rsidRPr="005F6E7C">
          <w:t xml:space="preserve"> method described in the </w:t>
        </w:r>
        <w:r w:rsidRPr="005F6E7C">
          <w:rPr>
            <w:i/>
            <w:iCs/>
          </w:rPr>
          <w:t>WebRTC Web Browser Client SDK API Reference Guide</w:t>
        </w:r>
        <w:r w:rsidRPr="005F6E7C">
          <w:t>.</w:t>
        </w:r>
      </w:ins>
    </w:p>
    <w:p w14:paraId="32D66754" w14:textId="77777777" w:rsidR="000C7608" w:rsidRPr="005F6E7C" w:rsidRDefault="000C7608" w:rsidP="003738EF">
      <w:pPr>
        <w:pStyle w:val="ListContinue1"/>
      </w:pPr>
    </w:p>
    <w:p w14:paraId="30E5E6CB" w14:textId="77777777" w:rsidR="003738EF" w:rsidRPr="005F6E7C" w:rsidRDefault="003738EF" w:rsidP="003738EF">
      <w:pPr>
        <w:pStyle w:val="Heading1"/>
        <w:tabs>
          <w:tab w:val="left" w:pos="3828"/>
        </w:tabs>
      </w:pPr>
      <w:bookmarkStart w:id="262" w:name="_Toc107227762"/>
      <w:bookmarkStart w:id="263" w:name="_Toc107227763"/>
      <w:bookmarkStart w:id="264" w:name="_Toc107227764"/>
      <w:bookmarkStart w:id="265" w:name="_Toc107227765"/>
      <w:bookmarkStart w:id="266" w:name="_Toc107392761"/>
      <w:bookmarkStart w:id="267" w:name="_Toc109747278"/>
      <w:bookmarkEnd w:id="179"/>
      <w:bookmarkEnd w:id="262"/>
      <w:bookmarkEnd w:id="263"/>
      <w:bookmarkEnd w:id="264"/>
      <w:bookmarkEnd w:id="265"/>
      <w:r w:rsidRPr="005F6E7C">
        <w:lastRenderedPageBreak/>
        <w:t>Phone Customization</w:t>
      </w:r>
      <w:bookmarkEnd w:id="266"/>
      <w:bookmarkEnd w:id="267"/>
    </w:p>
    <w:p w14:paraId="7ED3CF63" w14:textId="77777777" w:rsidR="003738EF" w:rsidRPr="005F6E7C" w:rsidRDefault="003738EF" w:rsidP="003738EF">
      <w:pPr>
        <w:pStyle w:val="Body15"/>
        <w:tabs>
          <w:tab w:val="left" w:pos="3828"/>
        </w:tabs>
      </w:pPr>
      <w:r w:rsidRPr="005F6E7C">
        <w:t>If you are a webmaster, you can customize this phone with the following:</w:t>
      </w:r>
    </w:p>
    <w:p w14:paraId="1EC7FA69" w14:textId="77777777" w:rsidR="003738EF" w:rsidRPr="005F6E7C" w:rsidRDefault="003738EF" w:rsidP="003738EF">
      <w:pPr>
        <w:pStyle w:val="ListBullet1AC"/>
        <w:keepLines w:val="0"/>
        <w:tabs>
          <w:tab w:val="num" w:pos="1418"/>
          <w:tab w:val="left" w:pos="3828"/>
        </w:tabs>
        <w:ind w:left="1418" w:hanging="426"/>
      </w:pPr>
      <w:r w:rsidRPr="005F6E7C">
        <w:t xml:space="preserve">HTML file  </w:t>
      </w:r>
      <w:r w:rsidRPr="005F6E7C">
        <w:rPr>
          <w:b/>
          <w:bCs/>
        </w:rPr>
        <w:t>html/index.html</w:t>
      </w:r>
      <w:r w:rsidRPr="005F6E7C">
        <w:t xml:space="preserve">  (add/remove text, pictures, icons)</w:t>
      </w:r>
    </w:p>
    <w:p w14:paraId="78DE41EB" w14:textId="77777777" w:rsidR="003738EF" w:rsidRPr="005F6E7C" w:rsidRDefault="003738EF" w:rsidP="003738EF">
      <w:pPr>
        <w:pStyle w:val="ListBullet1AC"/>
        <w:keepLines w:val="0"/>
        <w:tabs>
          <w:tab w:val="num" w:pos="1418"/>
          <w:tab w:val="left" w:pos="3828"/>
        </w:tabs>
        <w:ind w:left="1418" w:hanging="426"/>
      </w:pPr>
      <w:r w:rsidRPr="005F6E7C">
        <w:t xml:space="preserve">CSS styles file </w:t>
      </w:r>
      <w:r w:rsidRPr="005F6E7C">
        <w:rPr>
          <w:b/>
          <w:bCs/>
        </w:rPr>
        <w:t>css/c2c.css</w:t>
      </w:r>
      <w:r w:rsidRPr="005F6E7C">
        <w:t xml:space="preserve"> (modify styles)</w:t>
      </w:r>
    </w:p>
    <w:p w14:paraId="0193C1EC" w14:textId="77777777" w:rsidR="003738EF" w:rsidRPr="005F6E7C" w:rsidRDefault="003738EF" w:rsidP="003738EF">
      <w:pPr>
        <w:pStyle w:val="ListBullet1AC"/>
        <w:keepLines w:val="0"/>
        <w:tabs>
          <w:tab w:val="num" w:pos="1418"/>
          <w:tab w:val="left" w:pos="3828"/>
        </w:tabs>
        <w:ind w:left="1418" w:hanging="426"/>
      </w:pPr>
      <w:r w:rsidRPr="005F6E7C">
        <w:t xml:space="preserve">Javascript code file: </w:t>
      </w:r>
      <w:r w:rsidRPr="005F6E7C">
        <w:rPr>
          <w:b/>
          <w:bCs/>
        </w:rPr>
        <w:t>js/c2c.js</w:t>
      </w:r>
    </w:p>
    <w:p w14:paraId="1C831D6E" w14:textId="77777777" w:rsidR="003738EF" w:rsidRPr="005F6E7C" w:rsidRDefault="003738EF" w:rsidP="003738EF">
      <w:pPr>
        <w:pStyle w:val="Heading2"/>
      </w:pPr>
      <w:bookmarkStart w:id="268" w:name="_Toc107227767"/>
      <w:bookmarkStart w:id="269" w:name="_Toc107392762"/>
      <w:bookmarkStart w:id="270" w:name="_Toc109747279"/>
      <w:bookmarkEnd w:id="268"/>
      <w:r w:rsidRPr="005F6E7C">
        <w:t>JavaScript Code Modifications</w:t>
      </w:r>
      <w:bookmarkEnd w:id="269"/>
      <w:bookmarkEnd w:id="270"/>
    </w:p>
    <w:p w14:paraId="6D0CBC42" w14:textId="77777777" w:rsidR="003738EF" w:rsidRPr="005F6E7C" w:rsidRDefault="003738EF" w:rsidP="003738EF">
      <w:pPr>
        <w:pStyle w:val="Body15"/>
        <w:tabs>
          <w:tab w:val="left" w:pos="3828"/>
        </w:tabs>
      </w:pPr>
      <w:r w:rsidRPr="005F6E7C">
        <w:t xml:space="preserve">This phone does not use any JavaScript GUI frameworks and is therefore very compact. It loads quickly even when using slow Internet (the demo size is 0.6 Mb). </w:t>
      </w:r>
    </w:p>
    <w:p w14:paraId="1C9F1745" w14:textId="77777777" w:rsidR="003738EF" w:rsidRPr="005F6E7C" w:rsidRDefault="003738EF" w:rsidP="003738EF">
      <w:pPr>
        <w:pStyle w:val="Body15"/>
        <w:tabs>
          <w:tab w:val="left" w:pos="3828"/>
        </w:tabs>
      </w:pPr>
      <w:r w:rsidRPr="005F6E7C">
        <w:t>Using large pictures or frameworks can increase its size by an order of magnitude (up to 10..20Mb).</w:t>
      </w:r>
    </w:p>
    <w:p w14:paraId="1E4C6180" w14:textId="77777777" w:rsidR="003738EF" w:rsidRPr="005F6E7C" w:rsidRDefault="003738EF" w:rsidP="003738EF">
      <w:pPr>
        <w:pStyle w:val="Body15"/>
        <w:tabs>
          <w:tab w:val="left" w:pos="3828"/>
        </w:tabs>
      </w:pPr>
      <w:r w:rsidRPr="005F6E7C">
        <w:t>The size can also be increased if the phone is running on different devices, for instance on desktops, tablets or mobile phones, and using different screen resolutions. make sure you use web responsive design.</w:t>
      </w:r>
    </w:p>
    <w:p w14:paraId="73451E26" w14:textId="77777777" w:rsidR="003738EF" w:rsidRPr="005F6E7C" w:rsidRDefault="003738EF" w:rsidP="003738EF">
      <w:pPr>
        <w:pStyle w:val="Heading2"/>
      </w:pPr>
      <w:bookmarkStart w:id="271" w:name="_Toc107227769"/>
      <w:bookmarkStart w:id="272" w:name="_Toc107392763"/>
      <w:bookmarkStart w:id="273" w:name="_Toc109747280"/>
      <w:bookmarkEnd w:id="271"/>
      <w:r w:rsidRPr="005F6E7C">
        <w:t>GUI Settings for Different Phone States</w:t>
      </w:r>
      <w:bookmarkEnd w:id="272"/>
      <w:bookmarkEnd w:id="273"/>
    </w:p>
    <w:p w14:paraId="3DA28FEA" w14:textId="77777777" w:rsidR="003738EF" w:rsidRPr="005F6E7C" w:rsidRDefault="003738EF" w:rsidP="003738EF">
      <w:pPr>
        <w:pStyle w:val="Body15"/>
        <w:tabs>
          <w:tab w:val="left" w:pos="3828"/>
        </w:tabs>
      </w:pPr>
      <w:r w:rsidRPr="005F6E7C">
        <w:t>The functions in the js/c2c.js file defines the GUI:</w:t>
      </w:r>
    </w:p>
    <w:p w14:paraId="2077E471" w14:textId="77777777" w:rsidR="003738EF" w:rsidRPr="005F6E7C" w:rsidRDefault="003738EF" w:rsidP="003738EF">
      <w:pPr>
        <w:pStyle w:val="ListBullet1AC"/>
        <w:keepLines w:val="0"/>
        <w:tabs>
          <w:tab w:val="num" w:pos="1418"/>
        </w:tabs>
        <w:ind w:left="1418" w:hanging="426"/>
      </w:pPr>
      <w:r w:rsidRPr="005F6E7C">
        <w:rPr>
          <w:b/>
          <w:bCs/>
        </w:rPr>
        <w:t>c2c_gui_phoneDisabled():</w:t>
      </w:r>
      <w:r w:rsidRPr="005F6E7C">
        <w:t xml:space="preserve">  Disables phone if you are using a browser that does not support WebRTC API.</w:t>
      </w:r>
    </w:p>
    <w:p w14:paraId="32839420" w14:textId="77777777" w:rsidR="003738EF" w:rsidRPr="005F6E7C" w:rsidRDefault="003738EF" w:rsidP="003738EF">
      <w:pPr>
        <w:pStyle w:val="ListBullet1AC"/>
        <w:keepLines w:val="0"/>
        <w:tabs>
          <w:tab w:val="num" w:pos="1418"/>
        </w:tabs>
        <w:ind w:left="1418" w:hanging="426"/>
        <w:rPr>
          <w:b/>
          <w:bCs/>
        </w:rPr>
      </w:pPr>
      <w:r w:rsidRPr="005F6E7C">
        <w:rPr>
          <w:b/>
          <w:bCs/>
        </w:rPr>
        <w:t xml:space="preserve">c2c_gui_phoneBeforeCall(): </w:t>
      </w:r>
      <w:r w:rsidRPr="005F6E7C">
        <w:t xml:space="preserve">Phone before call waits until you press the </w:t>
      </w:r>
      <w:r w:rsidRPr="005F6E7C">
        <w:rPr>
          <w:b/>
          <w:bCs/>
        </w:rPr>
        <w:t>Call</w:t>
      </w:r>
      <w:r w:rsidRPr="005F6E7C">
        <w:t xml:space="preserve"> or </w:t>
      </w:r>
      <w:r w:rsidRPr="005F6E7C">
        <w:rPr>
          <w:b/>
          <w:bCs/>
        </w:rPr>
        <w:t>Test</w:t>
      </w:r>
      <w:r w:rsidRPr="005F6E7C">
        <w:t xml:space="preserve"> button.</w:t>
      </w:r>
    </w:p>
    <w:p w14:paraId="7CD657A1" w14:textId="77777777" w:rsidR="003738EF" w:rsidRPr="005F6E7C" w:rsidRDefault="003738EF" w:rsidP="003738EF">
      <w:pPr>
        <w:pStyle w:val="ListBullet1AC"/>
        <w:keepLines w:val="0"/>
        <w:tabs>
          <w:tab w:val="num" w:pos="1418"/>
        </w:tabs>
        <w:ind w:left="1418" w:hanging="426"/>
        <w:rPr>
          <w:b/>
          <w:bCs/>
        </w:rPr>
      </w:pPr>
      <w:r w:rsidRPr="005F6E7C">
        <w:rPr>
          <w:b/>
          <w:bCs/>
        </w:rPr>
        <w:t>c2c_gui_phoneCalling():</w:t>
      </w:r>
      <w:r w:rsidRPr="005F6E7C">
        <w:t xml:space="preserve"> You pressed the </w:t>
      </w:r>
      <w:r w:rsidRPr="005F6E7C">
        <w:rPr>
          <w:b/>
          <w:bCs/>
        </w:rPr>
        <w:t>Call</w:t>
      </w:r>
      <w:r w:rsidRPr="005F6E7C">
        <w:t xml:space="preserve"> button and phone is calling.</w:t>
      </w:r>
    </w:p>
    <w:p w14:paraId="45ECAAAF" w14:textId="77777777" w:rsidR="003738EF" w:rsidRPr="005F6E7C" w:rsidRDefault="003738EF" w:rsidP="003738EF">
      <w:pPr>
        <w:pStyle w:val="ListBullet1AC"/>
        <w:keepLines w:val="0"/>
        <w:tabs>
          <w:tab w:val="num" w:pos="1418"/>
        </w:tabs>
        <w:ind w:left="1418" w:hanging="426"/>
        <w:rPr>
          <w:b/>
          <w:bCs/>
        </w:rPr>
      </w:pPr>
      <w:r w:rsidRPr="005F6E7C">
        <w:rPr>
          <w:b/>
          <w:bCs/>
        </w:rPr>
        <w:t xml:space="preserve">c2c_gui_phoneDuringCall(): </w:t>
      </w:r>
      <w:r w:rsidRPr="005F6E7C">
        <w:t xml:space="preserve"> Call is established.</w:t>
      </w:r>
    </w:p>
    <w:p w14:paraId="235CC455" w14:textId="77777777" w:rsidR="003738EF" w:rsidRPr="005F6E7C" w:rsidRDefault="003738EF" w:rsidP="003738EF">
      <w:pPr>
        <w:pStyle w:val="ListBullet1AC"/>
        <w:keepLines w:val="0"/>
        <w:tabs>
          <w:tab w:val="num" w:pos="1418"/>
        </w:tabs>
        <w:ind w:left="1418" w:hanging="426"/>
        <w:rPr>
          <w:b/>
          <w:bCs/>
        </w:rPr>
      </w:pPr>
      <w:r w:rsidRPr="005F6E7C">
        <w:rPr>
          <w:b/>
          <w:bCs/>
        </w:rPr>
        <w:t>c2c_gui_phoneOnRemoteHold():</w:t>
      </w:r>
      <w:r w:rsidRPr="005F6E7C">
        <w:t xml:space="preserve"> The other side places the phone on hold during a all.</w:t>
      </w:r>
    </w:p>
    <w:p w14:paraId="38E4B2AB" w14:textId="77777777" w:rsidR="003738EF" w:rsidRPr="005F6E7C" w:rsidRDefault="003738EF" w:rsidP="003738EF">
      <w:pPr>
        <w:pStyle w:val="ListParagraph"/>
        <w:tabs>
          <w:tab w:val="left" w:pos="3828"/>
        </w:tabs>
      </w:pPr>
    </w:p>
    <w:p w14:paraId="38A71008" w14:textId="77777777" w:rsidR="003738EF" w:rsidRPr="005F6E7C" w:rsidRDefault="003738EF" w:rsidP="003738EF">
      <w:pPr>
        <w:pStyle w:val="Body15"/>
      </w:pPr>
      <w:r w:rsidRPr="005F6E7C">
        <w:t>Fill out and send an arbitrary HTML form as an INVITE header. This is an optional feature.</w:t>
      </w:r>
    </w:p>
    <w:p w14:paraId="7C1EC870" w14:textId="77777777" w:rsidR="003738EF" w:rsidRPr="005F6E7C" w:rsidRDefault="003738EF" w:rsidP="003738EF">
      <w:pPr>
        <w:pStyle w:val="Body15"/>
        <w:tabs>
          <w:tab w:val="left" w:pos="3828"/>
        </w:tabs>
      </w:pPr>
      <w:r w:rsidRPr="005F6E7C">
        <w:t>To enable it:</w:t>
      </w:r>
    </w:p>
    <w:p w14:paraId="43FC601B" w14:textId="77777777" w:rsidR="003738EF" w:rsidRPr="005F6E7C" w:rsidRDefault="003738EF" w:rsidP="003738EF">
      <w:pPr>
        <w:pStyle w:val="ListBullet1AC"/>
        <w:keepLines w:val="0"/>
        <w:tabs>
          <w:tab w:val="num" w:pos="1418"/>
        </w:tabs>
        <w:ind w:left="1418" w:hanging="426"/>
      </w:pPr>
      <w:r w:rsidRPr="005F6E7C">
        <w:t>uncomment &lt;form id=”user_order””&gt; in file html/index.hmtl</w:t>
      </w:r>
    </w:p>
    <w:p w14:paraId="43FFC98B" w14:textId="77777777" w:rsidR="003738EF" w:rsidRPr="005F6E7C" w:rsidRDefault="003738EF" w:rsidP="003738EF">
      <w:pPr>
        <w:pStyle w:val="ListBullet1AC"/>
        <w:keepLines w:val="0"/>
        <w:tabs>
          <w:tab w:val="num" w:pos="1418"/>
        </w:tabs>
        <w:ind w:left="1418" w:hanging="426"/>
      </w:pPr>
      <w:r w:rsidRPr="005F6E7C">
        <w:t>uncomment function c2c_create_x_header() In file js/c2c.js</w:t>
      </w:r>
    </w:p>
    <w:p w14:paraId="46E3BC40" w14:textId="77777777" w:rsidR="003738EF" w:rsidRPr="005F6E7C" w:rsidRDefault="003738EF" w:rsidP="003738EF">
      <w:pPr>
        <w:pStyle w:val="Body15"/>
        <w:tabs>
          <w:tab w:val="left" w:pos="3828"/>
        </w:tabs>
      </w:pPr>
      <w:r w:rsidRPr="005F6E7C">
        <w:t>Use the provided code as the feature demonstration.</w:t>
      </w:r>
    </w:p>
    <w:p w14:paraId="29B9CC87" w14:textId="77777777" w:rsidR="003738EF" w:rsidRPr="005F6E7C" w:rsidRDefault="003738EF" w:rsidP="003738EF">
      <w:pPr>
        <w:pStyle w:val="Body15"/>
        <w:tabs>
          <w:tab w:val="left" w:pos="3828"/>
        </w:tabs>
      </w:pPr>
    </w:p>
    <w:p w14:paraId="3526ABE7" w14:textId="77777777" w:rsidR="000C36F9" w:rsidRPr="005F6E7C" w:rsidRDefault="000C36F9" w:rsidP="00A82E80">
      <w:pPr>
        <w:keepLines w:val="0"/>
      </w:pPr>
    </w:p>
    <w:p w14:paraId="279D9C3B" w14:textId="77777777" w:rsidR="00257C2F" w:rsidRPr="005F6E7C" w:rsidRDefault="00257C2F" w:rsidP="00A82E80">
      <w:pPr>
        <w:keepLines w:val="0"/>
      </w:pPr>
    </w:p>
    <w:p w14:paraId="647F38B5" w14:textId="77777777" w:rsidR="00A82E80" w:rsidRPr="005F6E7C" w:rsidRDefault="00A82E80" w:rsidP="00EC68E9">
      <w:pPr>
        <w:pStyle w:val="Body15"/>
        <w:sectPr w:rsidR="00A82E80" w:rsidRPr="005F6E7C" w:rsidSect="00B14170">
          <w:headerReference w:type="default" r:id="rId20"/>
          <w:footerReference w:type="default" r:id="rId21"/>
          <w:pgSz w:w="11908" w:h="16833"/>
          <w:pgMar w:top="1418" w:right="1418" w:bottom="1418" w:left="1418" w:header="567" w:footer="1134" w:gutter="0"/>
          <w:pgNumType w:start="1"/>
          <w:cols w:space="720"/>
          <w:noEndnote/>
          <w:docGrid w:linePitch="272"/>
        </w:sectPr>
      </w:pPr>
    </w:p>
    <w:p w14:paraId="7FAF5736" w14:textId="77777777" w:rsidR="00A82E80" w:rsidRPr="005F6E7C" w:rsidRDefault="00A82E80" w:rsidP="00A82E80">
      <w:pPr>
        <w:keepLines w:val="0"/>
      </w:pPr>
    </w:p>
    <w:tbl>
      <w:tblPr>
        <w:tblStyle w:val="TableGrid"/>
        <w:tblW w:w="9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47"/>
        <w:gridCol w:w="8561"/>
      </w:tblGrid>
      <w:tr w:rsidR="00A82E80" w:rsidRPr="005F6E7C" w14:paraId="23FEF2A6" w14:textId="77777777" w:rsidTr="00A82E80">
        <w:trPr>
          <w:trHeight w:val="3345"/>
        </w:trPr>
        <w:tc>
          <w:tcPr>
            <w:tcW w:w="1247" w:type="dxa"/>
          </w:tcPr>
          <w:p w14:paraId="04B19C32" w14:textId="77777777" w:rsidR="00A82E80" w:rsidRPr="005F6E7C" w:rsidRDefault="00A82E80" w:rsidP="00163F28">
            <w:pPr>
              <w:pStyle w:val="TableBodyLeft"/>
              <w:keepNext/>
            </w:pPr>
          </w:p>
        </w:tc>
        <w:tc>
          <w:tcPr>
            <w:tcW w:w="8561" w:type="dxa"/>
          </w:tcPr>
          <w:p w14:paraId="2CC1DB18" w14:textId="77777777" w:rsidR="00A82E80" w:rsidRPr="005F6E7C" w:rsidRDefault="00A82E80" w:rsidP="00DA2B67">
            <w:pPr>
              <w:pStyle w:val="TableBodyLeft"/>
            </w:pPr>
          </w:p>
        </w:tc>
      </w:tr>
      <w:tr w:rsidR="00A82E80" w:rsidRPr="005F6E7C" w14:paraId="475D2E42" w14:textId="77777777" w:rsidTr="009A699A">
        <w:trPr>
          <w:trHeight w:val="9071"/>
        </w:trPr>
        <w:tc>
          <w:tcPr>
            <w:tcW w:w="1247" w:type="dxa"/>
          </w:tcPr>
          <w:p w14:paraId="06AF965C" w14:textId="77777777" w:rsidR="00A82E80" w:rsidRPr="005F6E7C" w:rsidRDefault="00A82E80" w:rsidP="009363CE"/>
        </w:tc>
        <w:tc>
          <w:tcPr>
            <w:tcW w:w="8561" w:type="dxa"/>
          </w:tcPr>
          <w:p w14:paraId="192808E9" w14:textId="77777777" w:rsidR="00B009F9" w:rsidRPr="005F6E7C" w:rsidRDefault="00B009F9" w:rsidP="00B009F9">
            <w:pPr>
              <w:pStyle w:val="AddressText"/>
              <w:rPr>
                <w:b/>
                <w:bCs/>
              </w:rPr>
            </w:pPr>
            <w:r w:rsidRPr="005F6E7C">
              <w:rPr>
                <w:b/>
                <w:bCs/>
              </w:rPr>
              <w:t>International Headquarters</w:t>
            </w:r>
          </w:p>
          <w:p w14:paraId="2FEAA30B" w14:textId="77777777" w:rsidR="00B009F9" w:rsidRPr="005F6E7C" w:rsidRDefault="00B009F9" w:rsidP="00B009F9">
            <w:pPr>
              <w:pStyle w:val="AddressText"/>
            </w:pPr>
            <w:r w:rsidRPr="005F6E7C">
              <w:t>1 Hayarden Street,</w:t>
            </w:r>
          </w:p>
          <w:p w14:paraId="577DB303" w14:textId="77777777" w:rsidR="00B009F9" w:rsidRPr="005F6E7C" w:rsidRDefault="00B009F9" w:rsidP="00B009F9">
            <w:pPr>
              <w:pStyle w:val="AddressText"/>
            </w:pPr>
            <w:r w:rsidRPr="005F6E7C">
              <w:t xml:space="preserve">Airport City </w:t>
            </w:r>
          </w:p>
          <w:p w14:paraId="0C496803" w14:textId="77777777" w:rsidR="00B009F9" w:rsidRPr="005F6E7C" w:rsidRDefault="00B009F9" w:rsidP="00B009F9">
            <w:pPr>
              <w:pStyle w:val="AddressText"/>
            </w:pPr>
            <w:r w:rsidRPr="005F6E7C">
              <w:t>Lod 7019900, Israel</w:t>
            </w:r>
          </w:p>
          <w:p w14:paraId="77280078" w14:textId="77777777" w:rsidR="00B009F9" w:rsidRPr="005F6E7C" w:rsidRDefault="00B009F9" w:rsidP="00B009F9">
            <w:pPr>
              <w:pStyle w:val="AddressText"/>
            </w:pPr>
            <w:r w:rsidRPr="005F6E7C">
              <w:t>Tel: +972-3-976-4000</w:t>
            </w:r>
          </w:p>
          <w:p w14:paraId="54A70370" w14:textId="77777777" w:rsidR="00B009F9" w:rsidRPr="005F6E7C" w:rsidRDefault="00B009F9" w:rsidP="00B009F9">
            <w:pPr>
              <w:pStyle w:val="AddressText"/>
            </w:pPr>
            <w:r w:rsidRPr="005F6E7C">
              <w:t>Fax: +972-3-976-4040</w:t>
            </w:r>
          </w:p>
          <w:p w14:paraId="263BC5AB" w14:textId="77777777" w:rsidR="00B009F9" w:rsidRPr="005F6E7C" w:rsidRDefault="00B009F9" w:rsidP="00B009F9">
            <w:pPr>
              <w:pStyle w:val="ParagraphStyle1"/>
              <w:bidi w:val="0"/>
            </w:pPr>
          </w:p>
          <w:p w14:paraId="5E1AECC3" w14:textId="77777777" w:rsidR="00B009F9" w:rsidRPr="005F6E7C" w:rsidRDefault="00B009F9" w:rsidP="00B009F9">
            <w:pPr>
              <w:pStyle w:val="AddressText"/>
              <w:rPr>
                <w:b/>
                <w:bCs/>
              </w:rPr>
            </w:pPr>
            <w:r w:rsidRPr="005F6E7C">
              <w:rPr>
                <w:b/>
                <w:bCs/>
              </w:rPr>
              <w:t xml:space="preserve">AudioCodes Inc. </w:t>
            </w:r>
          </w:p>
          <w:p w14:paraId="49F9E528" w14:textId="77777777" w:rsidR="00B009F9" w:rsidRPr="005F6E7C" w:rsidRDefault="00B009F9" w:rsidP="00B009F9">
            <w:pPr>
              <w:pStyle w:val="AddressText"/>
            </w:pPr>
            <w:r w:rsidRPr="005F6E7C">
              <w:t>200</w:t>
            </w:r>
            <w:r w:rsidRPr="005F6E7C">
              <w:rPr>
                <w:rtl/>
              </w:rPr>
              <w:t xml:space="preserve"> </w:t>
            </w:r>
            <w:r w:rsidRPr="005F6E7C">
              <w:t>Cottontail Lane</w:t>
            </w:r>
          </w:p>
          <w:p w14:paraId="12D91417" w14:textId="77777777" w:rsidR="00B009F9" w:rsidRPr="005F6E7C" w:rsidRDefault="00B009F9" w:rsidP="00B009F9">
            <w:pPr>
              <w:pStyle w:val="AddressText"/>
            </w:pPr>
            <w:r w:rsidRPr="005F6E7C">
              <w:t xml:space="preserve">Suite A101E </w:t>
            </w:r>
          </w:p>
          <w:p w14:paraId="2CE460B1" w14:textId="77777777" w:rsidR="00B009F9" w:rsidRPr="005F6E7C" w:rsidRDefault="00B009F9" w:rsidP="00B009F9">
            <w:pPr>
              <w:pStyle w:val="AddressText"/>
            </w:pPr>
            <w:r w:rsidRPr="005F6E7C">
              <w:t>Somerset, NJ 08873</w:t>
            </w:r>
          </w:p>
          <w:p w14:paraId="505E31D4" w14:textId="77777777" w:rsidR="00B009F9" w:rsidRPr="005F6E7C" w:rsidRDefault="00B009F9" w:rsidP="00B009F9">
            <w:pPr>
              <w:pStyle w:val="AddressText"/>
            </w:pPr>
            <w:r w:rsidRPr="005F6E7C">
              <w:t xml:space="preserve">Tel: +1-732-469-0880  </w:t>
            </w:r>
          </w:p>
          <w:p w14:paraId="48AA6F73" w14:textId="77777777" w:rsidR="00B009F9" w:rsidRPr="005F6E7C" w:rsidRDefault="00B009F9" w:rsidP="00B009F9">
            <w:pPr>
              <w:pStyle w:val="AddressText"/>
            </w:pPr>
            <w:r w:rsidRPr="005F6E7C">
              <w:t>Fax: +1-732-469-2298</w:t>
            </w:r>
          </w:p>
          <w:p w14:paraId="4D827C06" w14:textId="77777777" w:rsidR="00281CAE" w:rsidRPr="005F6E7C" w:rsidRDefault="00B009F9" w:rsidP="00CA0715">
            <w:pPr>
              <w:pStyle w:val="AddressText"/>
            </w:pPr>
            <w:r w:rsidRPr="005F6E7C">
              <w:br/>
            </w:r>
            <w:r w:rsidRPr="005F6E7C">
              <w:br/>
            </w:r>
            <w:r w:rsidRPr="005F6E7C">
              <w:br/>
              <w:t xml:space="preserve">Contact us: </w:t>
            </w:r>
            <w:hyperlink r:id="rId22" w:history="1">
              <w:r w:rsidRPr="005F6E7C">
                <w:rPr>
                  <w:rStyle w:val="Hyperlink"/>
                </w:rPr>
                <w:t>https://www.audiocodes.com/corporate/offices-worldwide</w:t>
              </w:r>
            </w:hyperlink>
            <w:r w:rsidRPr="005F6E7C">
              <w:t xml:space="preserve"> </w:t>
            </w:r>
          </w:p>
          <w:p w14:paraId="21DCC594" w14:textId="77777777" w:rsidR="00B009F9" w:rsidRPr="005F6E7C" w:rsidRDefault="00B009F9" w:rsidP="00CA0715">
            <w:pPr>
              <w:pStyle w:val="AddressText"/>
            </w:pPr>
            <w:r w:rsidRPr="005F6E7C">
              <w:t xml:space="preserve">Website: </w:t>
            </w:r>
            <w:hyperlink r:id="rId23" w:history="1">
              <w:r w:rsidRPr="005F6E7C">
                <w:rPr>
                  <w:rStyle w:val="Hyperlink"/>
                </w:rPr>
                <w:t>https://www.audiocodes.com</w:t>
              </w:r>
            </w:hyperlink>
            <w:r w:rsidRPr="005F6E7C">
              <w:t xml:space="preserve"> </w:t>
            </w:r>
          </w:p>
          <w:p w14:paraId="2D94789D" w14:textId="6F58AE94" w:rsidR="00B009F9" w:rsidRPr="005F6E7C" w:rsidRDefault="00B009F9" w:rsidP="00CA0715">
            <w:pPr>
              <w:pStyle w:val="AddressText"/>
            </w:pPr>
            <w:r w:rsidRPr="005F6E7C">
              <w:br/>
            </w:r>
            <w:r w:rsidRPr="005F6E7C">
              <w:br/>
            </w:r>
            <w:r w:rsidRPr="005F6E7C">
              <w:br/>
              <w:t>©</w:t>
            </w:r>
            <w:r w:rsidR="009E500B" w:rsidRPr="005F6E7C">
              <w:fldChar w:fldCharType="begin"/>
            </w:r>
            <w:r w:rsidR="009E500B" w:rsidRPr="005F6E7C">
              <w:instrText xml:space="preserve"> DATE  \@ "yyyy" \* MERGEFORMAT </w:instrText>
            </w:r>
            <w:r w:rsidR="009E500B" w:rsidRPr="005F6E7C">
              <w:fldChar w:fldCharType="separate"/>
            </w:r>
            <w:r w:rsidR="001C434D">
              <w:rPr>
                <w:noProof/>
              </w:rPr>
              <w:t>2022</w:t>
            </w:r>
            <w:r w:rsidR="009E500B" w:rsidRPr="005F6E7C">
              <w:fldChar w:fldCharType="end"/>
            </w:r>
            <w:r w:rsidRPr="005F6E7C">
              <w:t xml:space="preserve"> AudioCodes Ltd. All rights reserved. AudioCodes, AC, HD VoIP, HD VoIP Sounds Better, IPmedia, Mediant, MediaPack, What’s Inside Matters, OSN, SmartTAP, User Management Pack, VMAS, VoIPerfect, VoIPerfectHD, Your Gateway To VoIP, 3GX, VocaNom, AudioCodes One Voice, AudioCodes Meeting Insights, AudioCodes Room Experience and CloudBond are trademarks or registered trademarks of AudioCodes Limited. All other products or trademarks are property of their respective owners. Product specifications are subject to change without notice.</w:t>
            </w:r>
          </w:p>
          <w:p w14:paraId="33E3DB34" w14:textId="7A664802" w:rsidR="0089570A" w:rsidRPr="005F6E7C" w:rsidRDefault="00B009F9" w:rsidP="00CA0715">
            <w:pPr>
              <w:pStyle w:val="AddressText"/>
            </w:pPr>
            <w:r w:rsidRPr="005F6E7C">
              <w:br/>
            </w:r>
            <w:r w:rsidRPr="005F6E7C">
              <w:br/>
            </w:r>
            <w:r w:rsidRPr="005F6E7C">
              <w:br/>
            </w:r>
            <w:r w:rsidRPr="005F6E7C">
              <w:br/>
              <w:t xml:space="preserve">Document #: </w:t>
            </w:r>
            <w:fldSimple w:instr=" DOCVARIABLE  AT_DocNum  \* MERGEFORMAT ">
              <w:r w:rsidR="005D11B3">
                <w:t>LTRT-14032</w:t>
              </w:r>
            </w:fldSimple>
          </w:p>
        </w:tc>
      </w:tr>
      <w:tr w:rsidR="00A82E80" w:rsidRPr="005F6E7C" w14:paraId="01C77774" w14:textId="77777777" w:rsidTr="00A82E80">
        <w:tc>
          <w:tcPr>
            <w:tcW w:w="1247" w:type="dxa"/>
          </w:tcPr>
          <w:p w14:paraId="5CC4880B" w14:textId="77777777" w:rsidR="00A82E80" w:rsidRPr="005F6E7C" w:rsidRDefault="00A82E80" w:rsidP="009363CE"/>
        </w:tc>
        <w:tc>
          <w:tcPr>
            <w:tcW w:w="8561" w:type="dxa"/>
          </w:tcPr>
          <w:p w14:paraId="7AA407AD" w14:textId="77777777" w:rsidR="00A82E80" w:rsidRPr="005F6E7C" w:rsidRDefault="00A82E80" w:rsidP="009363CE">
            <w:pPr>
              <w:pStyle w:val="ParagraphStyle1"/>
              <w:bidi w:val="0"/>
              <w:jc w:val="right"/>
            </w:pPr>
            <w:r w:rsidRPr="005F6E7C">
              <w:rPr>
                <w:noProof/>
              </w:rPr>
              <w:drawing>
                <wp:inline distT="0" distB="0" distL="0" distR="0" wp14:anchorId="5E882D3C" wp14:editId="293C4C36">
                  <wp:extent cx="3447415" cy="6057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7415" cy="605790"/>
                          </a:xfrm>
                          <a:prstGeom prst="rect">
                            <a:avLst/>
                          </a:prstGeom>
                          <a:noFill/>
                          <a:ln>
                            <a:noFill/>
                          </a:ln>
                        </pic:spPr>
                      </pic:pic>
                    </a:graphicData>
                  </a:graphic>
                </wp:inline>
              </w:drawing>
            </w:r>
          </w:p>
        </w:tc>
      </w:tr>
    </w:tbl>
    <w:p w14:paraId="5C3E5D81" w14:textId="77777777" w:rsidR="00A82E80" w:rsidRPr="005F6E7C" w:rsidRDefault="00A82E80" w:rsidP="00A82E80">
      <w:pPr>
        <w:pStyle w:val="TableSpacer"/>
      </w:pPr>
    </w:p>
    <w:sectPr w:rsidR="00A82E80" w:rsidRPr="005F6E7C" w:rsidSect="00163F28">
      <w:headerReference w:type="default" r:id="rId25"/>
      <w:footerReference w:type="default" r:id="rId26"/>
      <w:type w:val="continuous"/>
      <w:pgSz w:w="11908" w:h="16833" w:code="9"/>
      <w:pgMar w:top="1418" w:right="1418" w:bottom="1418" w:left="1418" w:header="567"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AAD4" w14:textId="77777777" w:rsidR="00A45370" w:rsidRDefault="00A45370" w:rsidP="00437069">
      <w:r>
        <w:separator/>
      </w:r>
    </w:p>
  </w:endnote>
  <w:endnote w:type="continuationSeparator" w:id="0">
    <w:p w14:paraId="6FFD28FE" w14:textId="77777777" w:rsidR="00A45370" w:rsidRDefault="00A45370" w:rsidP="0043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Bold">
    <w:panose1 w:val="020B0704020202020204"/>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D22D" w14:textId="08B6650B" w:rsidR="00DC71CF" w:rsidRPr="003E155C" w:rsidRDefault="00DC71CF" w:rsidP="00026AE7">
    <w:pPr>
      <w:pStyle w:val="FooterAC"/>
    </w:pPr>
    <w:r w:rsidRPr="003E155C">
      <w:fldChar w:fldCharType="begin"/>
    </w:r>
    <w:r w:rsidRPr="003E155C">
      <w:instrText xml:space="preserve"> COMMENTS   \* MERGEFORMAT </w:instrText>
    </w:r>
    <w:r w:rsidRPr="003E155C">
      <w:fldChar w:fldCharType="end"/>
    </w:r>
    <w:r w:rsidRPr="003E155C">
      <w:t xml:space="preserve"> Footer AC</w:t>
    </w:r>
    <w:r w:rsidRPr="003E155C">
      <w:tab/>
    </w:r>
    <w:r w:rsidRPr="003E155C">
      <w:fldChar w:fldCharType="begin"/>
    </w:r>
    <w:r w:rsidRPr="003E155C">
      <w:instrText xml:space="preserve"> PAGE </w:instrText>
    </w:r>
    <w:r w:rsidRPr="003E155C">
      <w:fldChar w:fldCharType="separate"/>
    </w:r>
    <w:r w:rsidRPr="003E155C">
      <w:t>23</w:t>
    </w:r>
    <w:r w:rsidRPr="003E155C">
      <w:rPr>
        <w:noProof/>
      </w:rPr>
      <w:fldChar w:fldCharType="end"/>
    </w:r>
    <w:r w:rsidRPr="003E155C">
      <w:tab/>
    </w:r>
    <w:r w:rsidRPr="003E155C">
      <w:fldChar w:fldCharType="begin"/>
    </w:r>
    <w:r w:rsidRPr="003E155C">
      <w:instrText xml:space="preserve"> SUBJECT   \* MERGEFORMAT </w:instrText>
    </w:r>
    <w:r w:rsidRPr="003E155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1A10" w14:textId="77777777" w:rsidR="00DC71CF" w:rsidRPr="00026AE7" w:rsidRDefault="001E5160" w:rsidP="00026AE7">
    <w:pPr>
      <w:pStyle w:val="FooterAC"/>
    </w:pPr>
    <w:r w:rsidRPr="00026AE7">
      <w:t xml:space="preserve">- </w:t>
    </w:r>
    <w:r w:rsidR="00DC71CF" w:rsidRPr="00026AE7">
      <w:fldChar w:fldCharType="begin"/>
    </w:r>
    <w:r w:rsidR="00DC71CF" w:rsidRPr="00026AE7">
      <w:instrText xml:space="preserve"> PAGE </w:instrText>
    </w:r>
    <w:r w:rsidR="00DC71CF" w:rsidRPr="00026AE7">
      <w:fldChar w:fldCharType="separate"/>
    </w:r>
    <w:r w:rsidR="00DC71CF" w:rsidRPr="00026AE7">
      <w:t>8</w:t>
    </w:r>
    <w:r w:rsidR="00DC71CF" w:rsidRPr="00026AE7">
      <w:fldChar w:fldCharType="end"/>
    </w:r>
    <w:r w:rsidRPr="00026AE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E471" w14:textId="77777777" w:rsidR="00257C2F" w:rsidRPr="001E5160" w:rsidRDefault="00257C2F" w:rsidP="00026AE7">
    <w:pPr>
      <w:pStyle w:val="FooterAC"/>
    </w:pPr>
    <w:r w:rsidRPr="001E5160">
      <w:t xml:space="preserve">- </w:t>
    </w:r>
    <w:r w:rsidRPr="001E5160">
      <w:fldChar w:fldCharType="begin"/>
    </w:r>
    <w:r w:rsidRPr="001E5160">
      <w:instrText xml:space="preserve"> PAGE </w:instrText>
    </w:r>
    <w:r w:rsidRPr="001E5160">
      <w:fldChar w:fldCharType="separate"/>
    </w:r>
    <w:r>
      <w:t>4</w:t>
    </w:r>
    <w:r w:rsidRPr="001E5160">
      <w:fldChar w:fldCharType="end"/>
    </w:r>
    <w:r w:rsidRPr="001E5160">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5071" w14:textId="77777777" w:rsidR="00DC71CF" w:rsidRPr="00A82E80" w:rsidRDefault="00DC71CF" w:rsidP="00A82E80">
    <w:pPr>
      <w:pStyle w:val="Table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35463" w14:textId="77777777" w:rsidR="00A45370" w:rsidRDefault="00A45370" w:rsidP="00437069">
      <w:r>
        <w:separator/>
      </w:r>
    </w:p>
  </w:footnote>
  <w:footnote w:type="continuationSeparator" w:id="0">
    <w:p w14:paraId="127E640E" w14:textId="77777777" w:rsidR="00A45370" w:rsidRDefault="00A45370" w:rsidP="00437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E8F4" w14:textId="77777777" w:rsidR="00DC71CF" w:rsidRDefault="00DC71CF" w:rsidP="00D57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8" w:space="0" w:color="4472AB"/>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32"/>
      <w:gridCol w:w="4230"/>
    </w:tblGrid>
    <w:tr w:rsidR="00207451" w:rsidRPr="007F5077" w14:paraId="5E2F15A4" w14:textId="77777777" w:rsidTr="00134876">
      <w:trPr>
        <w:jc w:val="center"/>
      </w:trPr>
      <w:tc>
        <w:tcPr>
          <w:tcW w:w="4832" w:type="dxa"/>
        </w:tcPr>
        <w:p w14:paraId="0DD43B2C" w14:textId="77777777" w:rsidR="00207451" w:rsidRPr="007F5077" w:rsidRDefault="00207451" w:rsidP="0098403D">
          <w:pPr>
            <w:pStyle w:val="HeaderOdd"/>
          </w:pPr>
          <w:r w:rsidRPr="007F5077">
            <w:t>Contents</w:t>
          </w:r>
        </w:p>
      </w:tc>
      <w:tc>
        <w:tcPr>
          <w:tcW w:w="4230" w:type="dxa"/>
        </w:tcPr>
        <w:p w14:paraId="21EEB8AA" w14:textId="4F77C92D" w:rsidR="00207451" w:rsidRPr="007F5077" w:rsidRDefault="00207451" w:rsidP="0098403D">
          <w:pPr>
            <w:pStyle w:val="HeaderEven"/>
          </w:pPr>
          <w:r w:rsidRPr="007F5077">
            <w:fldChar w:fldCharType="begin"/>
          </w:r>
          <w:r w:rsidRPr="007F5077">
            <w:instrText xml:space="preserve"> DOCVARIABLE AT_DocTitle</w:instrText>
          </w:r>
          <w:r w:rsidRPr="007F5077">
            <w:fldChar w:fldCharType="separate"/>
          </w:r>
          <w:r w:rsidR="005D11B3">
            <w:t>WebRTC Click-to-Call Widget</w:t>
          </w:r>
          <w:r w:rsidRPr="007F5077">
            <w:fldChar w:fldCharType="end"/>
          </w:r>
        </w:p>
      </w:tc>
    </w:tr>
  </w:tbl>
  <w:p w14:paraId="4F5E2425" w14:textId="77777777" w:rsidR="008974F0" w:rsidRPr="000028D9" w:rsidRDefault="008974F0" w:rsidP="008974F0">
    <w:pPr>
      <w:pStyle w:val="Table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8" w:space="0" w:color="4472AB"/>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350"/>
      <w:gridCol w:w="5558"/>
    </w:tblGrid>
    <w:tr w:rsidR="00207451" w:rsidRPr="007F5077" w14:paraId="2DE0B85C" w14:textId="77777777" w:rsidTr="00D739AA">
      <w:trPr>
        <w:jc w:val="center"/>
      </w:trPr>
      <w:tc>
        <w:tcPr>
          <w:tcW w:w="4832" w:type="dxa"/>
        </w:tcPr>
        <w:p w14:paraId="06D218F5" w14:textId="77777777" w:rsidR="00207451" w:rsidRPr="007F5077" w:rsidRDefault="00207451" w:rsidP="0098403D">
          <w:pPr>
            <w:pStyle w:val="HeaderOdd"/>
          </w:pPr>
          <w:r w:rsidRPr="007F5077">
            <w:t>Notices</w:t>
          </w:r>
        </w:p>
      </w:tc>
      <w:tc>
        <w:tcPr>
          <w:tcW w:w="4230" w:type="dxa"/>
        </w:tcPr>
        <w:p w14:paraId="45141119" w14:textId="6CAD65FA" w:rsidR="00207451" w:rsidRPr="007F5077" w:rsidRDefault="00207451" w:rsidP="0098403D">
          <w:pPr>
            <w:pStyle w:val="HeaderEven"/>
          </w:pPr>
          <w:r w:rsidRPr="007F5077">
            <w:fldChar w:fldCharType="begin"/>
          </w:r>
          <w:r w:rsidRPr="007F5077">
            <w:instrText xml:space="preserve"> DOCVARIABLE AT_DocTitle</w:instrText>
          </w:r>
          <w:r w:rsidRPr="007F5077">
            <w:fldChar w:fldCharType="separate"/>
          </w:r>
          <w:r w:rsidR="005D11B3">
            <w:t>WebRTC Click-to-Call Widget</w:t>
          </w:r>
          <w:r w:rsidRPr="007F5077">
            <w:fldChar w:fldCharType="end"/>
          </w:r>
        </w:p>
      </w:tc>
    </w:tr>
  </w:tbl>
  <w:p w14:paraId="210D77D1" w14:textId="77777777" w:rsidR="008974F0" w:rsidRPr="000028D9" w:rsidRDefault="008974F0" w:rsidP="008974F0">
    <w:pPr>
      <w:pStyle w:val="TableSpac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8" w:space="0" w:color="4472AB"/>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350"/>
      <w:gridCol w:w="5558"/>
    </w:tblGrid>
    <w:tr w:rsidR="00257C2F" w:rsidRPr="000028D9" w14:paraId="29E7326D" w14:textId="77777777" w:rsidTr="00D739AA">
      <w:trPr>
        <w:jc w:val="center"/>
      </w:trPr>
      <w:tc>
        <w:tcPr>
          <w:tcW w:w="4832" w:type="dxa"/>
        </w:tcPr>
        <w:p w14:paraId="32C0C483" w14:textId="2FF28D0B" w:rsidR="00257C2F" w:rsidRPr="00026AE7" w:rsidRDefault="00257C2F" w:rsidP="0098403D">
          <w:pPr>
            <w:pStyle w:val="HeaderOdd"/>
          </w:pPr>
          <w:r w:rsidRPr="00026AE7">
            <w:fldChar w:fldCharType="begin"/>
          </w:r>
          <w:r w:rsidRPr="00026AE7">
            <w:instrText xml:space="preserve"> IF </w:instrText>
          </w:r>
          <w:r w:rsidRPr="00026AE7">
            <w:fldChar w:fldCharType="begin"/>
          </w:r>
          <w:r w:rsidRPr="00026AE7">
            <w:instrText xml:space="preserve"> PAGE \* Arabic </w:instrText>
          </w:r>
          <w:r w:rsidRPr="00026AE7">
            <w:fldChar w:fldCharType="separate"/>
          </w:r>
          <w:r w:rsidR="001C434D">
            <w:instrText>10</w:instrText>
          </w:r>
          <w:r w:rsidRPr="00026AE7">
            <w:fldChar w:fldCharType="end"/>
          </w:r>
          <w:r w:rsidRPr="00026AE7">
            <w:instrText xml:space="preserve"> &gt;= </w:instrText>
          </w:r>
          <w:r w:rsidRPr="00026AE7">
            <w:fldChar w:fldCharType="begin"/>
          </w:r>
          <w:r w:rsidRPr="00026AE7">
            <w:instrText xml:space="preserve"> PAGEREF AppendixStart </w:instrText>
          </w:r>
          <w:r w:rsidRPr="00026AE7">
            <w:fldChar w:fldCharType="separate"/>
          </w:r>
          <w:r w:rsidR="001C434D">
            <w:rPr>
              <w:b/>
              <w:bCs/>
            </w:rPr>
            <w:instrText>Error! Bookmark not defined.</w:instrText>
          </w:r>
          <w:r w:rsidRPr="00026AE7">
            <w:fldChar w:fldCharType="end"/>
          </w:r>
          <w:r w:rsidRPr="00026AE7">
            <w:instrText xml:space="preserve"> "</w:instrText>
          </w:r>
          <w:r w:rsidRPr="00026AE7">
            <w:fldChar w:fldCharType="begin"/>
          </w:r>
          <w:r w:rsidRPr="00026AE7">
            <w:instrText xml:space="preserve"> STYLEREF  "H1 Alpha AC" \n </w:instrText>
          </w:r>
          <w:r w:rsidRPr="00026AE7">
            <w:fldChar w:fldCharType="separate"/>
          </w:r>
          <w:r w:rsidR="00507B33">
            <w:rPr>
              <w:b/>
              <w:bCs/>
            </w:rPr>
            <w:instrText>Error! No text of specified style in document.</w:instrText>
          </w:r>
          <w:r w:rsidRPr="00026AE7">
            <w:fldChar w:fldCharType="end"/>
          </w:r>
          <w:r w:rsidRPr="00026AE7">
            <w:instrText xml:space="preserve">. </w:instrText>
          </w:r>
          <w:r w:rsidRPr="00026AE7">
            <w:fldChar w:fldCharType="begin"/>
          </w:r>
          <w:r w:rsidRPr="00026AE7">
            <w:instrText xml:space="preserve"> STYLEREF  "H1 Alpha AC" </w:instrText>
          </w:r>
          <w:r w:rsidRPr="00026AE7">
            <w:fldChar w:fldCharType="separate"/>
          </w:r>
          <w:r w:rsidR="00507B33">
            <w:rPr>
              <w:b/>
              <w:bCs/>
            </w:rPr>
            <w:instrText>Error! No text of specified style in document.</w:instrText>
          </w:r>
          <w:r w:rsidRPr="00026AE7">
            <w:fldChar w:fldCharType="end"/>
          </w:r>
          <w:r w:rsidRPr="00026AE7">
            <w:instrText>" "</w:instrText>
          </w:r>
          <w:r w:rsidRPr="00026AE7">
            <w:fldChar w:fldCharType="begin"/>
          </w:r>
          <w:r w:rsidRPr="00026AE7">
            <w:instrText xml:space="preserve"> STYLEREF  "Heading 1" \n </w:instrText>
          </w:r>
          <w:r w:rsidRPr="00026AE7">
            <w:fldChar w:fldCharType="separate"/>
          </w:r>
          <w:r w:rsidR="001C434D">
            <w:rPr>
              <w:cs/>
            </w:rPr>
            <w:instrText>‎</w:instrText>
          </w:r>
          <w:r w:rsidR="001C434D">
            <w:instrText>5</w:instrText>
          </w:r>
          <w:r w:rsidRPr="00026AE7">
            <w:fldChar w:fldCharType="end"/>
          </w:r>
          <w:r w:rsidRPr="00026AE7">
            <w:instrText xml:space="preserve">. </w:instrText>
          </w:r>
          <w:r w:rsidRPr="00026AE7">
            <w:fldChar w:fldCharType="begin"/>
          </w:r>
          <w:r w:rsidRPr="00026AE7">
            <w:instrText xml:space="preserve"> STYLEREF  "Heading 1" </w:instrText>
          </w:r>
          <w:r w:rsidRPr="00026AE7">
            <w:fldChar w:fldCharType="separate"/>
          </w:r>
          <w:r w:rsidR="001C434D">
            <w:instrText>Phone Customization</w:instrText>
          </w:r>
          <w:r w:rsidRPr="00026AE7">
            <w:fldChar w:fldCharType="end"/>
          </w:r>
          <w:r w:rsidRPr="00026AE7">
            <w:fldChar w:fldCharType="separate"/>
          </w:r>
          <w:r w:rsidR="001C434D">
            <w:rPr>
              <w:cs/>
            </w:rPr>
            <w:t>‎</w:t>
          </w:r>
          <w:r w:rsidR="001C434D">
            <w:t>5</w:t>
          </w:r>
          <w:r w:rsidR="001C434D" w:rsidRPr="00026AE7">
            <w:t xml:space="preserve">. </w:t>
          </w:r>
          <w:r w:rsidR="001C434D">
            <w:t>Phone Customization</w:t>
          </w:r>
          <w:r w:rsidRPr="00026AE7">
            <w:fldChar w:fldCharType="end"/>
          </w:r>
        </w:p>
      </w:tc>
      <w:tc>
        <w:tcPr>
          <w:tcW w:w="4230" w:type="dxa"/>
        </w:tcPr>
        <w:p w14:paraId="283F9295" w14:textId="07901615" w:rsidR="00257C2F" w:rsidRPr="00026AE7" w:rsidRDefault="00257C2F" w:rsidP="0098403D">
          <w:pPr>
            <w:pStyle w:val="HeaderEven"/>
          </w:pPr>
          <w:r w:rsidRPr="00026AE7">
            <w:fldChar w:fldCharType="begin"/>
          </w:r>
          <w:r w:rsidRPr="00026AE7">
            <w:instrText xml:space="preserve"> DOCVARIABLE AT_DocTitle</w:instrText>
          </w:r>
          <w:r w:rsidRPr="00026AE7">
            <w:fldChar w:fldCharType="separate"/>
          </w:r>
          <w:r w:rsidR="005D11B3">
            <w:t>WebRTC Click-to-Call Widget</w:t>
          </w:r>
          <w:r w:rsidRPr="00026AE7">
            <w:fldChar w:fldCharType="end"/>
          </w:r>
        </w:p>
      </w:tc>
    </w:tr>
  </w:tbl>
  <w:p w14:paraId="25864056" w14:textId="77777777" w:rsidR="00257C2F" w:rsidRPr="000028D9" w:rsidRDefault="00257C2F" w:rsidP="008974F0">
    <w:pPr>
      <w:pStyle w:val="TableSpac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8E86" w14:textId="77777777" w:rsidR="00DC71CF" w:rsidRDefault="00DC71CF" w:rsidP="00A82E80">
    <w:pPr>
      <w:pStyle w:val="Body15"/>
    </w:pPr>
    <w:r w:rsidRPr="006517D5">
      <w:rPr>
        <w:noProof/>
        <w:lang w:bidi="he-IL"/>
      </w:rPr>
      <w:drawing>
        <wp:anchor distT="0" distB="0" distL="114300" distR="114300" simplePos="0" relativeHeight="251659264" behindDoc="1" locked="0" layoutInCell="1" allowOverlap="1" wp14:anchorId="3501ED1A" wp14:editId="25F1D0B8">
          <wp:simplePos x="0" y="0"/>
          <wp:positionH relativeFrom="page">
            <wp:posOffset>16179</wp:posOffset>
          </wp:positionH>
          <wp:positionV relativeFrom="page">
            <wp:posOffset>-1905</wp:posOffset>
          </wp:positionV>
          <wp:extent cx="7556400" cy="1068840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page without anything.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F28E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589F96"/>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27E28024"/>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E36135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BCFA3732"/>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3E4EA2B6"/>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3698D3E2"/>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00000410"/>
    <w:multiLevelType w:val="multilevel"/>
    <w:tmpl w:val="00000893"/>
    <w:lvl w:ilvl="0">
      <w:start w:val="1"/>
      <w:numFmt w:val="decimal"/>
      <w:lvlText w:val="%1."/>
      <w:lvlJc w:val="left"/>
      <w:pPr>
        <w:ind w:left="1485" w:hanging="378"/>
      </w:pPr>
      <w:rPr>
        <w:rFonts w:ascii="Calibri" w:hAnsi="Calibri" w:cs="Calibri"/>
        <w:b/>
        <w:bCs/>
        <w:i w:val="0"/>
        <w:iCs w:val="0"/>
        <w:color w:val="4472AB"/>
        <w:w w:val="102"/>
        <w:sz w:val="21"/>
        <w:szCs w:val="21"/>
      </w:rPr>
    </w:lvl>
    <w:lvl w:ilvl="1">
      <w:numFmt w:val="bullet"/>
      <w:lvlText w:val="•"/>
      <w:lvlJc w:val="left"/>
      <w:pPr>
        <w:ind w:left="2302" w:hanging="378"/>
      </w:pPr>
    </w:lvl>
    <w:lvl w:ilvl="2">
      <w:numFmt w:val="bullet"/>
      <w:lvlText w:val="•"/>
      <w:lvlJc w:val="left"/>
      <w:pPr>
        <w:ind w:left="3125" w:hanging="378"/>
      </w:pPr>
    </w:lvl>
    <w:lvl w:ilvl="3">
      <w:numFmt w:val="bullet"/>
      <w:lvlText w:val="•"/>
      <w:lvlJc w:val="left"/>
      <w:pPr>
        <w:ind w:left="3947" w:hanging="378"/>
      </w:pPr>
    </w:lvl>
    <w:lvl w:ilvl="4">
      <w:numFmt w:val="bullet"/>
      <w:lvlText w:val="•"/>
      <w:lvlJc w:val="left"/>
      <w:pPr>
        <w:ind w:left="4770" w:hanging="378"/>
      </w:pPr>
    </w:lvl>
    <w:lvl w:ilvl="5">
      <w:numFmt w:val="bullet"/>
      <w:lvlText w:val="•"/>
      <w:lvlJc w:val="left"/>
      <w:pPr>
        <w:ind w:left="5592" w:hanging="378"/>
      </w:pPr>
    </w:lvl>
    <w:lvl w:ilvl="6">
      <w:numFmt w:val="bullet"/>
      <w:lvlText w:val="•"/>
      <w:lvlJc w:val="left"/>
      <w:pPr>
        <w:ind w:left="6415" w:hanging="378"/>
      </w:pPr>
    </w:lvl>
    <w:lvl w:ilvl="7">
      <w:numFmt w:val="bullet"/>
      <w:lvlText w:val="•"/>
      <w:lvlJc w:val="left"/>
      <w:pPr>
        <w:ind w:left="7237" w:hanging="378"/>
      </w:pPr>
    </w:lvl>
    <w:lvl w:ilvl="8">
      <w:numFmt w:val="bullet"/>
      <w:lvlText w:val="•"/>
      <w:lvlJc w:val="left"/>
      <w:pPr>
        <w:ind w:left="8060" w:hanging="378"/>
      </w:pPr>
    </w:lvl>
  </w:abstractNum>
  <w:abstractNum w:abstractNumId="8" w15:restartNumberingAfterBreak="0">
    <w:nsid w:val="00000411"/>
    <w:multiLevelType w:val="multilevel"/>
    <w:tmpl w:val="00000894"/>
    <w:lvl w:ilvl="0">
      <w:start w:val="1"/>
      <w:numFmt w:val="decimal"/>
      <w:lvlText w:val="%1."/>
      <w:lvlJc w:val="left"/>
      <w:pPr>
        <w:ind w:left="1485" w:hanging="378"/>
      </w:pPr>
      <w:rPr>
        <w:rFonts w:ascii="Calibri" w:hAnsi="Calibri" w:cs="Calibri"/>
        <w:b/>
        <w:bCs/>
        <w:i w:val="0"/>
        <w:iCs w:val="0"/>
        <w:color w:val="4472AB"/>
        <w:w w:val="102"/>
        <w:sz w:val="21"/>
        <w:szCs w:val="21"/>
      </w:rPr>
    </w:lvl>
    <w:lvl w:ilvl="1">
      <w:numFmt w:val="bullet"/>
      <w:lvlText w:val="•"/>
      <w:lvlJc w:val="left"/>
      <w:pPr>
        <w:ind w:left="2302" w:hanging="378"/>
      </w:pPr>
    </w:lvl>
    <w:lvl w:ilvl="2">
      <w:numFmt w:val="bullet"/>
      <w:lvlText w:val="•"/>
      <w:lvlJc w:val="left"/>
      <w:pPr>
        <w:ind w:left="3125" w:hanging="378"/>
      </w:pPr>
    </w:lvl>
    <w:lvl w:ilvl="3">
      <w:numFmt w:val="bullet"/>
      <w:lvlText w:val="•"/>
      <w:lvlJc w:val="left"/>
      <w:pPr>
        <w:ind w:left="3947" w:hanging="378"/>
      </w:pPr>
    </w:lvl>
    <w:lvl w:ilvl="4">
      <w:numFmt w:val="bullet"/>
      <w:lvlText w:val="•"/>
      <w:lvlJc w:val="left"/>
      <w:pPr>
        <w:ind w:left="4770" w:hanging="378"/>
      </w:pPr>
    </w:lvl>
    <w:lvl w:ilvl="5">
      <w:numFmt w:val="bullet"/>
      <w:lvlText w:val="•"/>
      <w:lvlJc w:val="left"/>
      <w:pPr>
        <w:ind w:left="5592" w:hanging="378"/>
      </w:pPr>
    </w:lvl>
    <w:lvl w:ilvl="6">
      <w:numFmt w:val="bullet"/>
      <w:lvlText w:val="•"/>
      <w:lvlJc w:val="left"/>
      <w:pPr>
        <w:ind w:left="6415" w:hanging="378"/>
      </w:pPr>
    </w:lvl>
    <w:lvl w:ilvl="7">
      <w:numFmt w:val="bullet"/>
      <w:lvlText w:val="•"/>
      <w:lvlJc w:val="left"/>
      <w:pPr>
        <w:ind w:left="7237" w:hanging="378"/>
      </w:pPr>
    </w:lvl>
    <w:lvl w:ilvl="8">
      <w:numFmt w:val="bullet"/>
      <w:lvlText w:val="•"/>
      <w:lvlJc w:val="left"/>
      <w:pPr>
        <w:ind w:left="8060" w:hanging="378"/>
      </w:pPr>
    </w:lvl>
  </w:abstractNum>
  <w:abstractNum w:abstractNumId="9" w15:restartNumberingAfterBreak="0">
    <w:nsid w:val="00000412"/>
    <w:multiLevelType w:val="multilevel"/>
    <w:tmpl w:val="00000895"/>
    <w:lvl w:ilvl="0">
      <w:start w:val="1"/>
      <w:numFmt w:val="decimal"/>
      <w:lvlText w:val="%1."/>
      <w:lvlJc w:val="left"/>
      <w:pPr>
        <w:ind w:left="1485" w:hanging="378"/>
      </w:pPr>
      <w:rPr>
        <w:rFonts w:ascii="Calibri" w:hAnsi="Calibri" w:cs="Calibri"/>
        <w:b/>
        <w:bCs/>
        <w:i w:val="0"/>
        <w:iCs w:val="0"/>
        <w:color w:val="4472AB"/>
        <w:w w:val="102"/>
        <w:sz w:val="21"/>
        <w:szCs w:val="21"/>
      </w:rPr>
    </w:lvl>
    <w:lvl w:ilvl="1">
      <w:numFmt w:val="bullet"/>
      <w:lvlText w:val="•"/>
      <w:lvlJc w:val="left"/>
      <w:pPr>
        <w:ind w:left="2320" w:hanging="378"/>
      </w:pPr>
    </w:lvl>
    <w:lvl w:ilvl="2">
      <w:numFmt w:val="bullet"/>
      <w:lvlText w:val="•"/>
      <w:lvlJc w:val="left"/>
      <w:pPr>
        <w:ind w:left="3140" w:hanging="378"/>
      </w:pPr>
    </w:lvl>
    <w:lvl w:ilvl="3">
      <w:numFmt w:val="bullet"/>
      <w:lvlText w:val="•"/>
      <w:lvlJc w:val="left"/>
      <w:pPr>
        <w:ind w:left="3961" w:hanging="378"/>
      </w:pPr>
    </w:lvl>
    <w:lvl w:ilvl="4">
      <w:numFmt w:val="bullet"/>
      <w:lvlText w:val="•"/>
      <w:lvlJc w:val="left"/>
      <w:pPr>
        <w:ind w:left="4781" w:hanging="378"/>
      </w:pPr>
    </w:lvl>
    <w:lvl w:ilvl="5">
      <w:numFmt w:val="bullet"/>
      <w:lvlText w:val="•"/>
      <w:lvlJc w:val="left"/>
      <w:pPr>
        <w:ind w:left="5602" w:hanging="378"/>
      </w:pPr>
    </w:lvl>
    <w:lvl w:ilvl="6">
      <w:numFmt w:val="bullet"/>
      <w:lvlText w:val="•"/>
      <w:lvlJc w:val="left"/>
      <w:pPr>
        <w:ind w:left="6423" w:hanging="378"/>
      </w:pPr>
    </w:lvl>
    <w:lvl w:ilvl="7">
      <w:numFmt w:val="bullet"/>
      <w:lvlText w:val="•"/>
      <w:lvlJc w:val="left"/>
      <w:pPr>
        <w:ind w:left="7243" w:hanging="378"/>
      </w:pPr>
    </w:lvl>
    <w:lvl w:ilvl="8">
      <w:numFmt w:val="bullet"/>
      <w:lvlText w:val="•"/>
      <w:lvlJc w:val="left"/>
      <w:pPr>
        <w:ind w:left="8064" w:hanging="378"/>
      </w:pPr>
    </w:lvl>
  </w:abstractNum>
  <w:abstractNum w:abstractNumId="10" w15:restartNumberingAfterBreak="0">
    <w:nsid w:val="028E3895"/>
    <w:multiLevelType w:val="multilevel"/>
    <w:tmpl w:val="CF3E13A8"/>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AlphaL1Start"/>
      <w:lvlText w:val="a."/>
      <w:lvlJc w:val="left"/>
      <w:pPr>
        <w:tabs>
          <w:tab w:val="num" w:pos="850"/>
        </w:tabs>
        <w:ind w:left="850" w:hanging="425"/>
      </w:pPr>
      <w:rPr>
        <w:rFonts w:asciiTheme="minorHAnsi" w:hAnsiTheme="minorHAnsi" w:cstheme="minorHAnsi" w:hint="default"/>
        <w:b/>
        <w:bCs/>
        <w:color w:val="4472AB"/>
        <w:sz w:val="20"/>
        <w:szCs w:val="20"/>
      </w:rPr>
    </w:lvl>
    <w:lvl w:ilvl="5">
      <w:start w:val="2"/>
      <w:numFmt w:val="lowerLetter"/>
      <w:pStyle w:val="TableAlphaL1"/>
      <w:lvlText w:val="%6."/>
      <w:lvlJc w:val="left"/>
      <w:pPr>
        <w:tabs>
          <w:tab w:val="num" w:pos="850"/>
        </w:tabs>
        <w:ind w:left="850" w:hanging="425"/>
      </w:pPr>
      <w:rPr>
        <w:rFonts w:asciiTheme="minorHAnsi" w:hAnsiTheme="minorHAnsi" w:cstheme="minorHAnsi" w:hint="default"/>
        <w:b/>
        <w:bCs/>
        <w:color w:val="4472AB"/>
        <w:sz w:val="20"/>
        <w:szCs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02D84684"/>
    <w:multiLevelType w:val="hybridMultilevel"/>
    <w:tmpl w:val="19A66620"/>
    <w:lvl w:ilvl="0" w:tplc="59CC3946">
      <w:start w:val="1"/>
      <w:numFmt w:val="bullet"/>
      <w:pStyle w:val="ListBullet1AC"/>
      <w:lvlText w:val=""/>
      <w:lvlJc w:val="left"/>
      <w:pPr>
        <w:tabs>
          <w:tab w:val="num" w:pos="1418"/>
        </w:tabs>
        <w:ind w:left="1418" w:hanging="426"/>
      </w:pPr>
      <w:rPr>
        <w:rFonts w:ascii="Wingdings" w:hAnsi="Wingdings" w:hint="default"/>
        <w:b/>
        <w:i w:val="0"/>
        <w:caps w:val="0"/>
        <w:strike w:val="0"/>
        <w:dstrike w:val="0"/>
        <w:color w:val="4472AB"/>
        <w:sz w:val="16"/>
        <w:vertAlign w:val="baseline"/>
      </w:rPr>
    </w:lvl>
    <w:lvl w:ilvl="1" w:tplc="04090003" w:tentative="1">
      <w:start w:val="1"/>
      <w:numFmt w:val="bullet"/>
      <w:lvlText w:val="o"/>
      <w:lvlJc w:val="left"/>
      <w:pPr>
        <w:tabs>
          <w:tab w:val="num" w:pos="2432"/>
        </w:tabs>
        <w:ind w:left="2432" w:hanging="360"/>
      </w:pPr>
      <w:rPr>
        <w:rFonts w:ascii="Courier New" w:hAnsi="Courier New" w:hint="default"/>
      </w:rPr>
    </w:lvl>
    <w:lvl w:ilvl="2" w:tplc="04090005" w:tentative="1">
      <w:start w:val="1"/>
      <w:numFmt w:val="bullet"/>
      <w:lvlText w:val=""/>
      <w:lvlJc w:val="left"/>
      <w:pPr>
        <w:tabs>
          <w:tab w:val="num" w:pos="3152"/>
        </w:tabs>
        <w:ind w:left="3152" w:hanging="360"/>
      </w:pPr>
      <w:rPr>
        <w:rFonts w:ascii="Wingdings" w:hAnsi="Wingdings" w:hint="default"/>
      </w:rPr>
    </w:lvl>
    <w:lvl w:ilvl="3" w:tplc="04090001" w:tentative="1">
      <w:start w:val="1"/>
      <w:numFmt w:val="bullet"/>
      <w:lvlText w:val=""/>
      <w:lvlJc w:val="left"/>
      <w:pPr>
        <w:tabs>
          <w:tab w:val="num" w:pos="3872"/>
        </w:tabs>
        <w:ind w:left="3872" w:hanging="360"/>
      </w:pPr>
      <w:rPr>
        <w:rFonts w:ascii="Symbol" w:hAnsi="Symbol" w:hint="default"/>
      </w:rPr>
    </w:lvl>
    <w:lvl w:ilvl="4" w:tplc="04090003" w:tentative="1">
      <w:start w:val="1"/>
      <w:numFmt w:val="bullet"/>
      <w:lvlText w:val="o"/>
      <w:lvlJc w:val="left"/>
      <w:pPr>
        <w:tabs>
          <w:tab w:val="num" w:pos="4592"/>
        </w:tabs>
        <w:ind w:left="4592" w:hanging="360"/>
      </w:pPr>
      <w:rPr>
        <w:rFonts w:ascii="Courier New" w:hAnsi="Courier New" w:hint="default"/>
      </w:rPr>
    </w:lvl>
    <w:lvl w:ilvl="5" w:tplc="04090005" w:tentative="1">
      <w:start w:val="1"/>
      <w:numFmt w:val="bullet"/>
      <w:lvlText w:val=""/>
      <w:lvlJc w:val="left"/>
      <w:pPr>
        <w:tabs>
          <w:tab w:val="num" w:pos="5312"/>
        </w:tabs>
        <w:ind w:left="5312" w:hanging="360"/>
      </w:pPr>
      <w:rPr>
        <w:rFonts w:ascii="Wingdings" w:hAnsi="Wingdings" w:hint="default"/>
      </w:rPr>
    </w:lvl>
    <w:lvl w:ilvl="6" w:tplc="04090001" w:tentative="1">
      <w:start w:val="1"/>
      <w:numFmt w:val="bullet"/>
      <w:lvlText w:val=""/>
      <w:lvlJc w:val="left"/>
      <w:pPr>
        <w:tabs>
          <w:tab w:val="num" w:pos="6032"/>
        </w:tabs>
        <w:ind w:left="6032" w:hanging="360"/>
      </w:pPr>
      <w:rPr>
        <w:rFonts w:ascii="Symbol" w:hAnsi="Symbol" w:hint="default"/>
      </w:rPr>
    </w:lvl>
    <w:lvl w:ilvl="7" w:tplc="04090003" w:tentative="1">
      <w:start w:val="1"/>
      <w:numFmt w:val="bullet"/>
      <w:lvlText w:val="o"/>
      <w:lvlJc w:val="left"/>
      <w:pPr>
        <w:tabs>
          <w:tab w:val="num" w:pos="6752"/>
        </w:tabs>
        <w:ind w:left="6752" w:hanging="360"/>
      </w:pPr>
      <w:rPr>
        <w:rFonts w:ascii="Courier New" w:hAnsi="Courier New" w:hint="default"/>
      </w:rPr>
    </w:lvl>
    <w:lvl w:ilvl="8" w:tplc="04090005" w:tentative="1">
      <w:start w:val="1"/>
      <w:numFmt w:val="bullet"/>
      <w:lvlText w:val=""/>
      <w:lvlJc w:val="left"/>
      <w:pPr>
        <w:tabs>
          <w:tab w:val="num" w:pos="7472"/>
        </w:tabs>
        <w:ind w:left="7472" w:hanging="360"/>
      </w:pPr>
      <w:rPr>
        <w:rFonts w:ascii="Wingdings" w:hAnsi="Wingdings" w:hint="default"/>
      </w:rPr>
    </w:lvl>
  </w:abstractNum>
  <w:abstractNum w:abstractNumId="12" w15:restartNumberingAfterBreak="0">
    <w:nsid w:val="211F63AB"/>
    <w:multiLevelType w:val="hybridMultilevel"/>
    <w:tmpl w:val="7EC610A8"/>
    <w:lvl w:ilvl="0" w:tplc="484C16AC">
      <w:start w:val="1"/>
      <w:numFmt w:val="bullet"/>
      <w:pStyle w:val="ListBullet2AC"/>
      <w:lvlText w:val=""/>
      <w:lvlJc w:val="left"/>
      <w:pPr>
        <w:tabs>
          <w:tab w:val="num" w:pos="1843"/>
        </w:tabs>
        <w:ind w:left="1843" w:hanging="425"/>
      </w:pPr>
      <w:rPr>
        <w:rFonts w:ascii="Symbol" w:hAnsi="Symbol" w:hint="default"/>
        <w:b w:val="0"/>
        <w:i w:val="0"/>
        <w:color w:val="4472AB"/>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170ABC"/>
    <w:multiLevelType w:val="multilevel"/>
    <w:tmpl w:val="F1C0F85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4" w15:restartNumberingAfterBreak="0">
    <w:nsid w:val="24F57861"/>
    <w:multiLevelType w:val="multilevel"/>
    <w:tmpl w:val="6396F914"/>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ListNumberL1Start"/>
      <w:lvlText w:val="1."/>
      <w:lvlJc w:val="left"/>
      <w:pPr>
        <w:tabs>
          <w:tab w:val="num" w:pos="1843"/>
        </w:tabs>
        <w:ind w:left="1843" w:hanging="426"/>
      </w:pPr>
      <w:rPr>
        <w:rFonts w:asciiTheme="minorHAnsi" w:hAnsiTheme="minorHAnsi" w:cstheme="minorHAnsi" w:hint="default"/>
        <w:b/>
        <w:color w:val="4472AB"/>
        <w:sz w:val="20"/>
      </w:rPr>
    </w:lvl>
    <w:lvl w:ilvl="5">
      <w:start w:val="2"/>
      <w:numFmt w:val="decimal"/>
      <w:pStyle w:val="ListNumberL1"/>
      <w:lvlText w:val="%6."/>
      <w:lvlJc w:val="left"/>
      <w:pPr>
        <w:tabs>
          <w:tab w:val="num" w:pos="1843"/>
        </w:tabs>
        <w:ind w:left="1843" w:hanging="426"/>
      </w:pPr>
      <w:rPr>
        <w:rFonts w:asciiTheme="minorHAnsi" w:hAnsiTheme="minorHAnsi"/>
        <w:b/>
        <w:color w:val="4472AB"/>
        <w:sz w:val="20"/>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5" w15:restartNumberingAfterBreak="0">
    <w:nsid w:val="36440822"/>
    <w:multiLevelType w:val="multilevel"/>
    <w:tmpl w:val="B42A1BE8"/>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Theme="minorHAnsi" w:hAnsiTheme="minorHAnsi"/>
        <w:b/>
        <w:color w:val="4472AB"/>
        <w:sz w:val="20"/>
      </w:rPr>
    </w:lvl>
    <w:lvl w:ilvl="5">
      <w:start w:val="2"/>
      <w:numFmt w:val="lowerLetter"/>
      <w:lvlText w:val="%6."/>
      <w:lvlJc w:val="left"/>
      <w:pPr>
        <w:tabs>
          <w:tab w:val="num" w:pos="2268"/>
        </w:tabs>
        <w:ind w:left="2268" w:hanging="425"/>
      </w:pPr>
      <w:rPr>
        <w:rFonts w:asciiTheme="minorHAnsi" w:hAnsiTheme="minorHAnsi"/>
        <w:b/>
        <w:color w:val="4472AB"/>
        <w:sz w:val="20"/>
      </w:rPr>
    </w:lvl>
    <w:lvl w:ilvl="6">
      <w:start w:val="1"/>
      <w:numFmt w:val="lowerRoman"/>
      <w:lvlText w:val="%7."/>
      <w:lvlJc w:val="left"/>
      <w:pPr>
        <w:ind w:left="1417" w:firstLine="0"/>
      </w:pPr>
      <w:rPr>
        <w:rFonts w:hint="default"/>
        <w:b/>
        <w:bCs/>
        <w:color w:val="4472AB"/>
      </w:r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6" w15:restartNumberingAfterBreak="0">
    <w:nsid w:val="3C387418"/>
    <w:multiLevelType w:val="multilevel"/>
    <w:tmpl w:val="5E3CB066"/>
    <w:lvl w:ilvl="0">
      <w:start w:val="1"/>
      <w:numFmt w:val="decimal"/>
      <w:pStyle w:val="Heading1"/>
      <w:lvlText w:val="%1"/>
      <w:lvlJc w:val="left"/>
      <w:pPr>
        <w:tabs>
          <w:tab w:val="num" w:pos="992"/>
        </w:tabs>
        <w:ind w:left="992" w:hanging="992"/>
      </w:pPr>
      <w:rPr>
        <w:rFonts w:asciiTheme="minorHAnsi" w:hAnsiTheme="minorHAnsi" w:cstheme="minorHAnsi" w:hint="default"/>
        <w:color w:val="4472AB"/>
      </w:rPr>
    </w:lvl>
    <w:lvl w:ilvl="1">
      <w:start w:val="1"/>
      <w:numFmt w:val="decimal"/>
      <w:pStyle w:val="Heading2"/>
      <w:lvlText w:val="%1.%2"/>
      <w:lvlJc w:val="left"/>
      <w:pPr>
        <w:tabs>
          <w:tab w:val="num" w:pos="992"/>
        </w:tabs>
        <w:ind w:left="992" w:hanging="992"/>
      </w:pPr>
      <w:rPr>
        <w:rFonts w:asciiTheme="minorHAnsi" w:hAnsiTheme="minorHAnsi" w:cstheme="minorHAnsi" w:hint="default"/>
        <w:b/>
        <w:i w:val="0"/>
        <w:color w:val="4472AB"/>
        <w:sz w:val="32"/>
      </w:rPr>
    </w:lvl>
    <w:lvl w:ilvl="2">
      <w:start w:val="1"/>
      <w:numFmt w:val="decimal"/>
      <w:pStyle w:val="Heading3"/>
      <w:lvlText w:val="%1.%2.%3"/>
      <w:lvlJc w:val="left"/>
      <w:pPr>
        <w:tabs>
          <w:tab w:val="num" w:pos="992"/>
        </w:tabs>
        <w:ind w:left="992" w:hanging="992"/>
      </w:pPr>
      <w:rPr>
        <w:rFonts w:asciiTheme="minorHAnsi" w:hAnsiTheme="minorHAnsi" w:cstheme="minorHAnsi" w:hint="default"/>
        <w:b/>
        <w:i w:val="0"/>
        <w:color w:val="4472AB"/>
        <w:sz w:val="28"/>
      </w:rPr>
    </w:lvl>
    <w:lvl w:ilvl="3">
      <w:start w:val="1"/>
      <w:numFmt w:val="decimal"/>
      <w:pStyle w:val="Heading4"/>
      <w:lvlText w:val="%1.%2.%3.%4"/>
      <w:lvlJc w:val="left"/>
      <w:pPr>
        <w:tabs>
          <w:tab w:val="num" w:pos="992"/>
        </w:tabs>
        <w:ind w:left="992" w:hanging="992"/>
      </w:pPr>
      <w:rPr>
        <w:rFonts w:asciiTheme="minorHAnsi" w:hAnsiTheme="minorHAnsi" w:cstheme="minorHAnsi" w:hint="default"/>
        <w:b/>
        <w:i w:val="0"/>
        <w:color w:val="4472AB"/>
        <w:sz w:val="24"/>
      </w:rPr>
    </w:lvl>
    <w:lvl w:ilvl="4">
      <w:start w:val="1"/>
      <w:numFmt w:val="decimal"/>
      <w:pStyle w:val="Heading5"/>
      <w:lvlText w:val="%1.%2.%3.%4.%5"/>
      <w:lvlJc w:val="left"/>
      <w:pPr>
        <w:tabs>
          <w:tab w:val="num" w:pos="992"/>
        </w:tabs>
        <w:ind w:left="992" w:hanging="992"/>
      </w:pPr>
      <w:rPr>
        <w:rFonts w:asciiTheme="minorHAnsi" w:hAnsiTheme="minorHAnsi" w:hint="default"/>
        <w:b/>
        <w:i w:val="0"/>
        <w:color w:val="4472AB"/>
        <w:sz w:val="22"/>
      </w:rPr>
    </w:lvl>
    <w:lvl w:ilvl="5">
      <w:start w:val="1"/>
      <w:numFmt w:val="decimal"/>
      <w:pStyle w:val="Heading6"/>
      <w:lvlText w:val="%1.%2.%3.%4.%5.%6"/>
      <w:lvlJc w:val="left"/>
      <w:pPr>
        <w:tabs>
          <w:tab w:val="num" w:pos="1152"/>
        </w:tabs>
        <w:ind w:left="1152" w:hanging="1152"/>
      </w:pPr>
      <w:rPr>
        <w:rFonts w:asciiTheme="minorHAnsi" w:hAnsiTheme="minorHAnsi" w:hint="default"/>
        <w:sz w:val="16"/>
        <w:szCs w:val="16"/>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7F67C34"/>
    <w:multiLevelType w:val="multilevel"/>
    <w:tmpl w:val="59CA1026"/>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NumberL1Start"/>
      <w:lvlText w:val="1."/>
      <w:lvlJc w:val="left"/>
      <w:pPr>
        <w:tabs>
          <w:tab w:val="num" w:pos="425"/>
        </w:tabs>
        <w:ind w:left="425" w:hanging="425"/>
      </w:pPr>
      <w:rPr>
        <w:rFonts w:asciiTheme="minorHAnsi" w:hAnsiTheme="minorHAnsi" w:cstheme="minorHAnsi" w:hint="default"/>
        <w:b/>
        <w:bCs/>
        <w:color w:val="0070C0"/>
        <w:sz w:val="20"/>
        <w:szCs w:val="20"/>
      </w:rPr>
    </w:lvl>
    <w:lvl w:ilvl="5">
      <w:start w:val="2"/>
      <w:numFmt w:val="decimal"/>
      <w:pStyle w:val="TableNumberL1"/>
      <w:lvlText w:val="%6."/>
      <w:lvlJc w:val="left"/>
      <w:pPr>
        <w:tabs>
          <w:tab w:val="num" w:pos="425"/>
        </w:tabs>
        <w:ind w:left="425" w:hanging="425"/>
      </w:pPr>
      <w:rPr>
        <w:rFonts w:asciiTheme="minorHAnsi" w:hAnsiTheme="minorHAnsi" w:cstheme="minorHAnsi" w:hint="default"/>
        <w:b/>
        <w:bCs/>
        <w:color w:val="0070C0"/>
        <w:sz w:val="20"/>
        <w:szCs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E3755AB"/>
    <w:multiLevelType w:val="singleLevel"/>
    <w:tmpl w:val="F7620BDE"/>
    <w:lvl w:ilvl="0">
      <w:start w:val="1"/>
      <w:numFmt w:val="bullet"/>
      <w:pStyle w:val="TableListBullet"/>
      <w:lvlText w:val=""/>
      <w:lvlJc w:val="left"/>
      <w:pPr>
        <w:tabs>
          <w:tab w:val="num" w:pos="417"/>
        </w:tabs>
        <w:ind w:left="340" w:hanging="283"/>
      </w:pPr>
      <w:rPr>
        <w:rFonts w:ascii="Wingdings" w:hAnsi="Wingdings" w:cs="Wingdings" w:hint="default"/>
        <w:color w:val="0070C0"/>
        <w:sz w:val="16"/>
      </w:rPr>
    </w:lvl>
  </w:abstractNum>
  <w:abstractNum w:abstractNumId="19" w15:restartNumberingAfterBreak="0">
    <w:nsid w:val="5DA96A19"/>
    <w:multiLevelType w:val="hybridMultilevel"/>
    <w:tmpl w:val="25E88BCE"/>
    <w:lvl w:ilvl="0" w:tplc="E34C62F2">
      <w:start w:val="1"/>
      <w:numFmt w:val="decimal"/>
      <w:lvlText w:val="%1."/>
      <w:lvlJc w:val="left"/>
      <w:pPr>
        <w:tabs>
          <w:tab w:val="num" w:pos="1219"/>
        </w:tabs>
        <w:ind w:left="1219" w:hanging="454"/>
      </w:pPr>
      <w:rPr>
        <w:rFonts w:asciiTheme="minorHAnsi" w:hAnsiTheme="minorHAnsi" w:cstheme="minorHAnsi" w:hint="default"/>
        <w:b/>
        <w:bCs/>
        <w:i w:val="0"/>
        <w:color w:val="0070C0"/>
        <w:sz w:val="20"/>
      </w:rPr>
    </w:lvl>
    <w:lvl w:ilvl="1" w:tplc="04090019" w:tentative="1">
      <w:start w:val="1"/>
      <w:numFmt w:val="lowerLetter"/>
      <w:lvlText w:val="%2."/>
      <w:lvlJc w:val="left"/>
      <w:pPr>
        <w:tabs>
          <w:tab w:val="num" w:pos="1497"/>
        </w:tabs>
        <w:ind w:left="1497" w:hanging="360"/>
      </w:pPr>
    </w:lvl>
    <w:lvl w:ilvl="2" w:tplc="0409001B" w:tentative="1">
      <w:start w:val="1"/>
      <w:numFmt w:val="lowerRoman"/>
      <w:lvlText w:val="%3."/>
      <w:lvlJc w:val="right"/>
      <w:pPr>
        <w:tabs>
          <w:tab w:val="num" w:pos="2217"/>
        </w:tabs>
        <w:ind w:left="2217" w:hanging="180"/>
      </w:pPr>
    </w:lvl>
    <w:lvl w:ilvl="3" w:tplc="0409000F" w:tentative="1">
      <w:start w:val="1"/>
      <w:numFmt w:val="decimal"/>
      <w:lvlText w:val="%4."/>
      <w:lvlJc w:val="left"/>
      <w:pPr>
        <w:tabs>
          <w:tab w:val="num" w:pos="2937"/>
        </w:tabs>
        <w:ind w:left="2937" w:hanging="360"/>
      </w:pPr>
    </w:lvl>
    <w:lvl w:ilvl="4" w:tplc="04090019" w:tentative="1">
      <w:start w:val="1"/>
      <w:numFmt w:val="lowerLetter"/>
      <w:lvlText w:val="%5."/>
      <w:lvlJc w:val="left"/>
      <w:pPr>
        <w:tabs>
          <w:tab w:val="num" w:pos="3657"/>
        </w:tabs>
        <w:ind w:left="3657" w:hanging="360"/>
      </w:pPr>
    </w:lvl>
    <w:lvl w:ilvl="5" w:tplc="0409001B" w:tentative="1">
      <w:start w:val="1"/>
      <w:numFmt w:val="lowerRoman"/>
      <w:lvlText w:val="%6."/>
      <w:lvlJc w:val="right"/>
      <w:pPr>
        <w:tabs>
          <w:tab w:val="num" w:pos="4377"/>
        </w:tabs>
        <w:ind w:left="4377" w:hanging="180"/>
      </w:pPr>
    </w:lvl>
    <w:lvl w:ilvl="6" w:tplc="0409000F" w:tentative="1">
      <w:start w:val="1"/>
      <w:numFmt w:val="decimal"/>
      <w:lvlText w:val="%7."/>
      <w:lvlJc w:val="left"/>
      <w:pPr>
        <w:tabs>
          <w:tab w:val="num" w:pos="5097"/>
        </w:tabs>
        <w:ind w:left="5097" w:hanging="360"/>
      </w:pPr>
    </w:lvl>
    <w:lvl w:ilvl="7" w:tplc="04090019" w:tentative="1">
      <w:start w:val="1"/>
      <w:numFmt w:val="lowerLetter"/>
      <w:lvlText w:val="%8."/>
      <w:lvlJc w:val="left"/>
      <w:pPr>
        <w:tabs>
          <w:tab w:val="num" w:pos="5817"/>
        </w:tabs>
        <w:ind w:left="5817" w:hanging="360"/>
      </w:pPr>
    </w:lvl>
    <w:lvl w:ilvl="8" w:tplc="0409001B" w:tentative="1">
      <w:start w:val="1"/>
      <w:numFmt w:val="lowerRoman"/>
      <w:lvlText w:val="%9."/>
      <w:lvlJc w:val="right"/>
      <w:pPr>
        <w:tabs>
          <w:tab w:val="num" w:pos="6537"/>
        </w:tabs>
        <w:ind w:left="6537" w:hanging="180"/>
      </w:pPr>
    </w:lvl>
  </w:abstractNum>
  <w:abstractNum w:abstractNumId="20" w15:restartNumberingAfterBreak="0">
    <w:nsid w:val="628003FA"/>
    <w:multiLevelType w:val="multilevel"/>
    <w:tmpl w:val="FB98B358"/>
    <w:lvl w:ilvl="0">
      <w:start w:val="1"/>
      <w:numFmt w:val="upperLetter"/>
      <w:pStyle w:val="H1AlphaAC"/>
      <w:lvlText w:val="%1"/>
      <w:lvlJc w:val="left"/>
      <w:pPr>
        <w:tabs>
          <w:tab w:val="num" w:pos="992"/>
        </w:tabs>
        <w:ind w:left="992" w:hanging="992"/>
      </w:pPr>
      <w:rPr>
        <w:rFonts w:asciiTheme="minorHAnsi" w:hAnsiTheme="minorHAnsi" w:cs="Arial" w:hint="default"/>
        <w:b/>
        <w:i w:val="0"/>
        <w:color w:val="4472AB"/>
        <w:sz w:val="40"/>
      </w:rPr>
    </w:lvl>
    <w:lvl w:ilvl="1">
      <w:start w:val="1"/>
      <w:numFmt w:val="decimal"/>
      <w:pStyle w:val="H2AlphaAC"/>
      <w:lvlText w:val="%1.%2"/>
      <w:lvlJc w:val="left"/>
      <w:pPr>
        <w:tabs>
          <w:tab w:val="num" w:pos="992"/>
        </w:tabs>
        <w:ind w:left="992" w:hanging="992"/>
      </w:pPr>
      <w:rPr>
        <w:rFonts w:hint="default"/>
      </w:rPr>
    </w:lvl>
    <w:lvl w:ilvl="2">
      <w:start w:val="1"/>
      <w:numFmt w:val="decimal"/>
      <w:pStyle w:val="H3AlphaAC"/>
      <w:lvlText w:val="%1.%2.%3"/>
      <w:lvlJc w:val="left"/>
      <w:pPr>
        <w:tabs>
          <w:tab w:val="num" w:pos="992"/>
        </w:tabs>
        <w:ind w:left="992" w:hanging="992"/>
      </w:pPr>
      <w:rPr>
        <w:rFonts w:hint="default"/>
      </w:rPr>
    </w:lvl>
    <w:lvl w:ilvl="3">
      <w:start w:val="1"/>
      <w:numFmt w:val="decimal"/>
      <w:pStyle w:val="H4AlphaAC"/>
      <w:lvlText w:val="%1.%2.%3.%4"/>
      <w:lvlJc w:val="left"/>
      <w:pPr>
        <w:tabs>
          <w:tab w:val="num" w:pos="992"/>
        </w:tabs>
        <w:ind w:left="992" w:hanging="992"/>
      </w:pPr>
      <w:rPr>
        <w:rFonts w:hint="default"/>
        <w:sz w:val="22"/>
      </w:rPr>
    </w:lvl>
    <w:lvl w:ilvl="4">
      <w:start w:val="1"/>
      <w:numFmt w:val="decimal"/>
      <w:pStyle w:val="H5AlphaAC"/>
      <w:lvlText w:val="%1.%2.%3.%4.%5"/>
      <w:lvlJc w:val="left"/>
      <w:pPr>
        <w:tabs>
          <w:tab w:val="num" w:pos="1800"/>
        </w:tabs>
        <w:ind w:left="1134" w:hanging="1134"/>
      </w:pPr>
      <w:rPr>
        <w:rFonts w:hint="default"/>
      </w:rPr>
    </w:lvl>
    <w:lvl w:ilvl="5">
      <w:start w:val="1"/>
      <w:numFmt w:val="upperLetter"/>
      <w:lvlText w:val="Appendix %6"/>
      <w:lvlJc w:val="left"/>
      <w:pPr>
        <w:tabs>
          <w:tab w:val="num" w:pos="2520"/>
        </w:tabs>
        <w:ind w:left="1134" w:hanging="1134"/>
      </w:pPr>
      <w:rPr>
        <w:rFonts w:hint="default"/>
      </w:rPr>
    </w:lvl>
    <w:lvl w:ilvl="6">
      <w:start w:val="1"/>
      <w:numFmt w:val="decimal"/>
      <w:lvlText w:val="A.%7"/>
      <w:lvlJc w:val="left"/>
      <w:pPr>
        <w:tabs>
          <w:tab w:val="num" w:pos="992"/>
        </w:tabs>
        <w:ind w:left="992" w:hanging="992"/>
      </w:pPr>
      <w:rPr>
        <w:rFonts w:hint="default"/>
      </w:rPr>
    </w:lvl>
    <w:lvl w:ilvl="7">
      <w:start w:val="1"/>
      <w:numFmt w:val="upperLetter"/>
      <w:lvlText w:val="%8.%2.%7"/>
      <w:lvlJc w:val="left"/>
      <w:pPr>
        <w:tabs>
          <w:tab w:val="num" w:pos="1134"/>
        </w:tabs>
        <w:ind w:left="1134" w:hanging="1134"/>
      </w:pPr>
      <w:rPr>
        <w:rFonts w:hint="default"/>
      </w:rPr>
    </w:lvl>
    <w:lvl w:ilvl="8">
      <w:start w:val="1"/>
      <w:numFmt w:val="upperLetter"/>
      <w:lvlText w:val="%9.%2.%3.%4"/>
      <w:lvlJc w:val="left"/>
      <w:pPr>
        <w:tabs>
          <w:tab w:val="num" w:pos="1584"/>
        </w:tabs>
        <w:ind w:left="1584" w:hanging="1584"/>
      </w:pPr>
      <w:rPr>
        <w:rFonts w:hint="default"/>
      </w:rPr>
    </w:lvl>
  </w:abstractNum>
  <w:abstractNum w:abstractNumId="21" w15:restartNumberingAfterBreak="0">
    <w:nsid w:val="635A47CF"/>
    <w:multiLevelType w:val="hybridMultilevel"/>
    <w:tmpl w:val="E0D04A2E"/>
    <w:lvl w:ilvl="0" w:tplc="566A9462">
      <w:start w:val="1"/>
      <w:numFmt w:val="bullet"/>
      <w:pStyle w:val="NoteListBullet2AC"/>
      <w:lvlText w:val=""/>
      <w:lvlJc w:val="left"/>
      <w:pPr>
        <w:ind w:left="1004" w:hanging="360"/>
      </w:pPr>
      <w:rPr>
        <w:rFonts w:ascii="Wingdings" w:hAnsi="Wingdings" w:hint="default"/>
        <w:color w:val="7F7F7F" w:themeColor="text1" w:themeTint="8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BE094B"/>
    <w:multiLevelType w:val="multilevel"/>
    <w:tmpl w:val="337C95A6"/>
    <w:name w:val="NoteListLevel122"/>
    <w:lvl w:ilvl="0">
      <w:start w:val="1"/>
      <w:numFmt w:val="decimal"/>
      <w:suff w:val="nothing"/>
      <w:lvlText w:val="%1."/>
      <w:lvlJc w:val="left"/>
      <w:pPr>
        <w:ind w:left="1276" w:firstLine="0"/>
      </w:pPr>
      <w:rPr>
        <w:rFonts w:hint="default"/>
      </w:rPr>
    </w:lvl>
    <w:lvl w:ilvl="1">
      <w:start w:val="1"/>
      <w:numFmt w:val="decimal"/>
      <w:suff w:val="nothing"/>
      <w:lvlText w:val="%2"/>
      <w:lvlJc w:val="left"/>
      <w:pPr>
        <w:ind w:left="1276" w:firstLine="0"/>
      </w:pPr>
      <w:rPr>
        <w:rFonts w:hint="default"/>
      </w:rPr>
    </w:lvl>
    <w:lvl w:ilvl="2">
      <w:start w:val="1"/>
      <w:numFmt w:val="none"/>
      <w:suff w:val="nothing"/>
      <w:lvlText w:val=""/>
      <w:lvlJc w:val="left"/>
      <w:pPr>
        <w:ind w:left="1276" w:firstLine="0"/>
      </w:pPr>
      <w:rPr>
        <w:rFonts w:hint="default"/>
      </w:rPr>
    </w:lvl>
    <w:lvl w:ilvl="3">
      <w:start w:val="1"/>
      <w:numFmt w:val="none"/>
      <w:suff w:val="nothing"/>
      <w:lvlText w:val=""/>
      <w:lvlJc w:val="left"/>
      <w:pPr>
        <w:ind w:left="1276" w:firstLine="0"/>
      </w:pPr>
      <w:rPr>
        <w:rFonts w:hint="default"/>
      </w:rPr>
    </w:lvl>
    <w:lvl w:ilvl="4">
      <w:start w:val="1"/>
      <w:numFmt w:val="decimal"/>
      <w:lvlText w:val="%5."/>
      <w:lvlJc w:val="left"/>
      <w:pPr>
        <w:tabs>
          <w:tab w:val="num" w:pos="1702"/>
        </w:tabs>
        <w:ind w:left="1702" w:hanging="426"/>
      </w:pPr>
      <w:rPr>
        <w:rFonts w:asciiTheme="minorHAnsi" w:hAnsiTheme="minorHAnsi" w:hint="default"/>
        <w:b/>
        <w:bCs/>
        <w:color w:val="000000" w:themeColor="text1"/>
        <w:sz w:val="20"/>
        <w:szCs w:val="20"/>
      </w:rPr>
    </w:lvl>
    <w:lvl w:ilvl="5">
      <w:start w:val="2"/>
      <w:numFmt w:val="decimal"/>
      <w:lvlText w:val="%6."/>
      <w:lvlJc w:val="left"/>
      <w:pPr>
        <w:tabs>
          <w:tab w:val="num" w:pos="1702"/>
        </w:tabs>
        <w:ind w:left="1702" w:hanging="426"/>
      </w:pPr>
      <w:rPr>
        <w:rFonts w:asciiTheme="minorHAnsi" w:hAnsiTheme="minorHAnsi" w:hint="default"/>
        <w:b/>
        <w:bCs/>
        <w:color w:val="000000" w:themeColor="text1"/>
        <w:sz w:val="20"/>
        <w:szCs w:val="20"/>
      </w:rPr>
    </w:lvl>
    <w:lvl w:ilvl="6">
      <w:start w:val="1"/>
      <w:numFmt w:val="none"/>
      <w:suff w:val="nothing"/>
      <w:lvlText w:val=""/>
      <w:lvlJc w:val="left"/>
      <w:pPr>
        <w:ind w:left="1276" w:firstLine="0"/>
      </w:pPr>
      <w:rPr>
        <w:rFonts w:hint="default"/>
      </w:rPr>
    </w:lvl>
    <w:lvl w:ilvl="7">
      <w:start w:val="1"/>
      <w:numFmt w:val="none"/>
      <w:suff w:val="nothing"/>
      <w:lvlText w:val=""/>
      <w:lvlJc w:val="left"/>
      <w:pPr>
        <w:ind w:left="1276" w:firstLine="0"/>
      </w:pPr>
      <w:rPr>
        <w:rFonts w:hint="default"/>
      </w:rPr>
    </w:lvl>
    <w:lvl w:ilvl="8">
      <w:start w:val="1"/>
      <w:numFmt w:val="none"/>
      <w:suff w:val="nothing"/>
      <w:lvlText w:val=""/>
      <w:lvlJc w:val="left"/>
      <w:pPr>
        <w:ind w:left="1276" w:firstLine="0"/>
      </w:pPr>
      <w:rPr>
        <w:rFonts w:hint="default"/>
      </w:rPr>
    </w:lvl>
  </w:abstractNum>
  <w:abstractNum w:abstractNumId="23" w15:restartNumberingAfterBreak="0">
    <w:nsid w:val="6E8C4A1F"/>
    <w:multiLevelType w:val="hybridMultilevel"/>
    <w:tmpl w:val="D2F24B80"/>
    <w:lvl w:ilvl="0" w:tplc="C0EE0974">
      <w:start w:val="1"/>
      <w:numFmt w:val="bullet"/>
      <w:pStyle w:val="NoteList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70DF7C0D"/>
    <w:multiLevelType w:val="hybridMultilevel"/>
    <w:tmpl w:val="55FC2414"/>
    <w:lvl w:ilvl="0" w:tplc="5E289554">
      <w:start w:val="1"/>
      <w:numFmt w:val="bullet"/>
      <w:pStyle w:val="ListBullet4AC"/>
      <w:lvlText w:val=""/>
      <w:lvlJc w:val="left"/>
      <w:rPr>
        <w:rFonts w:ascii="Wingdings" w:hAnsi="Wingdings" w:hint="default"/>
        <w:b w:val="0"/>
        <w:i w:val="0"/>
        <w:color w:val="4472AB"/>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936806"/>
    <w:multiLevelType w:val="hybridMultilevel"/>
    <w:tmpl w:val="6D92E7D0"/>
    <w:lvl w:ilvl="0" w:tplc="D61A52A2">
      <w:start w:val="1"/>
      <w:numFmt w:val="bullet"/>
      <w:pStyle w:val="TableListBullet2"/>
      <w:lvlText w:val=""/>
      <w:lvlJc w:val="left"/>
      <w:pPr>
        <w:ind w:left="720" w:hanging="360"/>
      </w:pPr>
      <w:rPr>
        <w:rFonts w:ascii="Symbol" w:hAnsi="Symbol" w:hint="default"/>
        <w:b/>
        <w:i w:val="0"/>
        <w:color w:val="0070C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433B9B"/>
    <w:multiLevelType w:val="multilevel"/>
    <w:tmpl w:val="E69A4606"/>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ListRomanL3Start"/>
      <w:lvlText w:val="i."/>
      <w:lvlJc w:val="left"/>
      <w:pPr>
        <w:tabs>
          <w:tab w:val="num" w:pos="2693"/>
        </w:tabs>
        <w:ind w:left="2693" w:hanging="425"/>
      </w:pPr>
      <w:rPr>
        <w:rFonts w:asciiTheme="minorHAnsi" w:hAnsiTheme="minorHAnsi"/>
        <w:b/>
        <w:color w:val="4472AB"/>
        <w:sz w:val="20"/>
      </w:rPr>
    </w:lvl>
    <w:lvl w:ilvl="5">
      <w:start w:val="2"/>
      <w:numFmt w:val="lowerRoman"/>
      <w:pStyle w:val="ListRomanL3"/>
      <w:lvlText w:val="%6."/>
      <w:lvlJc w:val="left"/>
      <w:pPr>
        <w:tabs>
          <w:tab w:val="num" w:pos="2693"/>
        </w:tabs>
        <w:ind w:left="2693" w:hanging="425"/>
      </w:pPr>
      <w:rPr>
        <w:rFonts w:asciiTheme="minorHAnsi" w:hAnsiTheme="minorHAnsi"/>
        <w:b/>
        <w:color w:val="4472AB"/>
        <w:sz w:val="20"/>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7" w15:restartNumberingAfterBreak="0">
    <w:nsid w:val="790E56E4"/>
    <w:multiLevelType w:val="hybridMultilevel"/>
    <w:tmpl w:val="AA22846C"/>
    <w:lvl w:ilvl="0" w:tplc="A0E63392">
      <w:start w:val="1"/>
      <w:numFmt w:val="bullet"/>
      <w:pStyle w:val="ContextBullet1"/>
      <w:lvlText w:val=""/>
      <w:lvlJc w:val="left"/>
      <w:pPr>
        <w:ind w:left="360" w:hanging="360"/>
      </w:pPr>
      <w:rPr>
        <w:rFonts w:ascii="Symbol" w:hAnsi="Symbol" w:hint="default"/>
      </w:rPr>
    </w:lvl>
    <w:lvl w:ilvl="1" w:tplc="00000003">
      <w:start w:val="1"/>
      <w:numFmt w:val="bullet"/>
      <w:lvlText w:val="o"/>
      <w:lvlJc w:val="left"/>
      <w:pPr>
        <w:ind w:left="1559" w:hanging="360"/>
      </w:pPr>
      <w:rPr>
        <w:rFonts w:ascii="Courier New" w:hAnsi="Courier New" w:cs="Courier New" w:hint="default"/>
      </w:rPr>
    </w:lvl>
    <w:lvl w:ilvl="2" w:tplc="00000005" w:tentative="1">
      <w:start w:val="1"/>
      <w:numFmt w:val="bullet"/>
      <w:lvlText w:val=""/>
      <w:lvlJc w:val="left"/>
      <w:pPr>
        <w:ind w:left="2279" w:hanging="360"/>
      </w:pPr>
      <w:rPr>
        <w:rFonts w:ascii="Wingdings" w:hAnsi="Wingdings" w:hint="default"/>
      </w:rPr>
    </w:lvl>
    <w:lvl w:ilvl="3" w:tplc="00000001" w:tentative="1">
      <w:start w:val="1"/>
      <w:numFmt w:val="bullet"/>
      <w:lvlText w:val=""/>
      <w:lvlJc w:val="left"/>
      <w:pPr>
        <w:ind w:left="2999" w:hanging="360"/>
      </w:pPr>
      <w:rPr>
        <w:rFonts w:ascii="Symbol" w:hAnsi="Symbol" w:hint="default"/>
      </w:rPr>
    </w:lvl>
    <w:lvl w:ilvl="4" w:tplc="00000003" w:tentative="1">
      <w:start w:val="1"/>
      <w:numFmt w:val="bullet"/>
      <w:lvlText w:val="o"/>
      <w:lvlJc w:val="left"/>
      <w:pPr>
        <w:ind w:left="3719" w:hanging="360"/>
      </w:pPr>
      <w:rPr>
        <w:rFonts w:ascii="Courier New" w:hAnsi="Courier New" w:cs="Courier New" w:hint="default"/>
      </w:rPr>
    </w:lvl>
    <w:lvl w:ilvl="5" w:tplc="00000005" w:tentative="1">
      <w:start w:val="1"/>
      <w:numFmt w:val="bullet"/>
      <w:lvlText w:val=""/>
      <w:lvlJc w:val="left"/>
      <w:pPr>
        <w:ind w:left="4439" w:hanging="360"/>
      </w:pPr>
      <w:rPr>
        <w:rFonts w:ascii="Wingdings" w:hAnsi="Wingdings" w:hint="default"/>
      </w:rPr>
    </w:lvl>
    <w:lvl w:ilvl="6" w:tplc="00000001" w:tentative="1">
      <w:start w:val="1"/>
      <w:numFmt w:val="bullet"/>
      <w:lvlText w:val=""/>
      <w:lvlJc w:val="left"/>
      <w:pPr>
        <w:ind w:left="5159" w:hanging="360"/>
      </w:pPr>
      <w:rPr>
        <w:rFonts w:ascii="Symbol" w:hAnsi="Symbol" w:hint="default"/>
      </w:rPr>
    </w:lvl>
    <w:lvl w:ilvl="7" w:tplc="00000003" w:tentative="1">
      <w:start w:val="1"/>
      <w:numFmt w:val="bullet"/>
      <w:lvlText w:val="o"/>
      <w:lvlJc w:val="left"/>
      <w:pPr>
        <w:ind w:left="5879" w:hanging="360"/>
      </w:pPr>
      <w:rPr>
        <w:rFonts w:ascii="Courier New" w:hAnsi="Courier New" w:cs="Courier New" w:hint="default"/>
      </w:rPr>
    </w:lvl>
    <w:lvl w:ilvl="8" w:tplc="00000005" w:tentative="1">
      <w:start w:val="1"/>
      <w:numFmt w:val="bullet"/>
      <w:lvlText w:val=""/>
      <w:lvlJc w:val="left"/>
      <w:pPr>
        <w:ind w:left="6599" w:hanging="360"/>
      </w:pPr>
      <w:rPr>
        <w:rFonts w:ascii="Wingdings" w:hAnsi="Wingdings" w:hint="default"/>
      </w:rPr>
    </w:lvl>
  </w:abstractNum>
  <w:abstractNum w:abstractNumId="28" w15:restartNumberingAfterBreak="0">
    <w:nsid w:val="7C077892"/>
    <w:multiLevelType w:val="multilevel"/>
    <w:tmpl w:val="085053B0"/>
    <w:name w:val="Note"/>
    <w:lvl w:ilvl="0">
      <w:start w:val="1"/>
      <w:numFmt w:val="none"/>
      <w:suff w:val="nothing"/>
      <w:lvlText w:val="1."/>
      <w:lvlJc w:val="left"/>
      <w:pPr>
        <w:ind w:left="1417" w:firstLine="0"/>
      </w:pPr>
      <w:rPr>
        <w:rFonts w:hint="default"/>
      </w:rPr>
    </w:lvl>
    <w:lvl w:ilvl="1">
      <w:start w:val="1"/>
      <w:numFmt w:val="decimal"/>
      <w:suff w:val="nothing"/>
      <w:lvlText w:val="%2"/>
      <w:lvlJc w:val="left"/>
      <w:pPr>
        <w:ind w:left="1417" w:firstLine="0"/>
      </w:pPr>
      <w:rPr>
        <w:rFonts w:hint="default"/>
      </w:rPr>
    </w:lvl>
    <w:lvl w:ilvl="2">
      <w:start w:val="1"/>
      <w:numFmt w:val="none"/>
      <w:suff w:val="nothing"/>
      <w:lvlText w:val=""/>
      <w:lvlJc w:val="left"/>
      <w:pPr>
        <w:ind w:left="1417" w:firstLine="0"/>
      </w:pPr>
      <w:rPr>
        <w:rFonts w:hint="default"/>
      </w:rPr>
    </w:lvl>
    <w:lvl w:ilvl="3">
      <w:start w:val="1"/>
      <w:numFmt w:val="none"/>
      <w:suff w:val="nothing"/>
      <w:lvlText w:val=""/>
      <w:lvlJc w:val="left"/>
      <w:pPr>
        <w:ind w:left="1417" w:firstLine="0"/>
      </w:pPr>
      <w:rPr>
        <w:rFonts w:hint="default"/>
      </w:rPr>
    </w:lvl>
    <w:lvl w:ilvl="4">
      <w:start w:val="1"/>
      <w:numFmt w:val="decimal"/>
      <w:lvlText w:val="%5."/>
      <w:lvlJc w:val="left"/>
      <w:pPr>
        <w:tabs>
          <w:tab w:val="num" w:pos="1843"/>
        </w:tabs>
        <w:ind w:left="1843" w:hanging="426"/>
      </w:pPr>
      <w:rPr>
        <w:rFonts w:asciiTheme="minorHAnsi" w:hAnsiTheme="minorHAnsi" w:hint="default"/>
        <w:b/>
        <w:bCs/>
        <w:color w:val="000000" w:themeColor="text1"/>
        <w:sz w:val="20"/>
        <w:szCs w:val="20"/>
      </w:rPr>
    </w:lvl>
    <w:lvl w:ilvl="5">
      <w:start w:val="2"/>
      <w:numFmt w:val="decimal"/>
      <w:lvlText w:val="%6."/>
      <w:lvlJc w:val="left"/>
      <w:pPr>
        <w:tabs>
          <w:tab w:val="num" w:pos="1843"/>
        </w:tabs>
        <w:ind w:left="1843" w:hanging="426"/>
      </w:pPr>
      <w:rPr>
        <w:rFonts w:asciiTheme="minorHAnsi" w:hAnsiTheme="minorHAnsi" w:hint="default"/>
        <w:b/>
        <w:bCs/>
        <w:color w:val="000000" w:themeColor="text1"/>
        <w:sz w:val="20"/>
        <w:szCs w:val="20"/>
      </w:rPr>
    </w:lvl>
    <w:lvl w:ilvl="6">
      <w:start w:val="1"/>
      <w:numFmt w:val="none"/>
      <w:suff w:val="nothing"/>
      <w:lvlText w:val=""/>
      <w:lvlJc w:val="left"/>
      <w:pPr>
        <w:ind w:left="1417" w:firstLine="0"/>
      </w:pPr>
      <w:rPr>
        <w:rFonts w:hint="default"/>
      </w:rPr>
    </w:lvl>
    <w:lvl w:ilvl="7">
      <w:start w:val="1"/>
      <w:numFmt w:val="none"/>
      <w:pStyle w:val="NoteListNumberStart"/>
      <w:lvlText w:val="1."/>
      <w:lvlJc w:val="left"/>
      <w:pPr>
        <w:ind w:left="284" w:hanging="284"/>
      </w:pPr>
      <w:rPr>
        <w:rFonts w:hint="default"/>
        <w:b/>
        <w:bCs/>
        <w:color w:val="7F7F7F" w:themeColor="text1" w:themeTint="80"/>
      </w:rPr>
    </w:lvl>
    <w:lvl w:ilvl="8">
      <w:start w:val="2"/>
      <w:numFmt w:val="decimal"/>
      <w:pStyle w:val="NoteListNumber"/>
      <w:lvlText w:val="%9."/>
      <w:lvlJc w:val="left"/>
      <w:pPr>
        <w:ind w:left="284" w:hanging="284"/>
      </w:pPr>
      <w:rPr>
        <w:rFonts w:hint="default"/>
        <w:b/>
        <w:bCs/>
        <w:color w:val="7F7F7F" w:themeColor="text1" w:themeTint="80"/>
      </w:rPr>
    </w:lvl>
  </w:abstractNum>
  <w:abstractNum w:abstractNumId="29" w15:restartNumberingAfterBreak="0">
    <w:nsid w:val="7CBE47F0"/>
    <w:multiLevelType w:val="hybridMultilevel"/>
    <w:tmpl w:val="27463444"/>
    <w:lvl w:ilvl="0" w:tplc="935812C2">
      <w:start w:val="1"/>
      <w:numFmt w:val="bullet"/>
      <w:pStyle w:val="ListBullet3AC"/>
      <w:lvlText w:val=""/>
      <w:lvlJc w:val="left"/>
      <w:pPr>
        <w:tabs>
          <w:tab w:val="num" w:pos="2268"/>
        </w:tabs>
        <w:ind w:left="2268" w:hanging="425"/>
      </w:pPr>
      <w:rPr>
        <w:rFonts w:ascii="Symbol" w:hAnsi="Symbol" w:hint="default"/>
        <w:b w:val="0"/>
        <w:i w:val="0"/>
        <w:color w:val="4472AB"/>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FE71E8"/>
    <w:multiLevelType w:val="hybridMultilevel"/>
    <w:tmpl w:val="5B1CABA2"/>
    <w:lvl w:ilvl="0" w:tplc="DCDEC0B4">
      <w:start w:val="1"/>
      <w:numFmt w:val="bullet"/>
      <w:pStyle w:val="TableListBullet3"/>
      <w:lvlText w:val=""/>
      <w:lvlJc w:val="left"/>
      <w:pPr>
        <w:ind w:left="984" w:hanging="360"/>
      </w:pPr>
      <w:rPr>
        <w:rFonts w:ascii="Symbol" w:hAnsi="Symbol" w:hint="default"/>
        <w:color w:val="0070C0"/>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1" w15:restartNumberingAfterBreak="0">
    <w:nsid w:val="7D9167C9"/>
    <w:multiLevelType w:val="multilevel"/>
    <w:tmpl w:val="9E688FF4"/>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ListAlphaL1Start"/>
      <w:lvlText w:val="a."/>
      <w:lvlJc w:val="left"/>
      <w:pPr>
        <w:tabs>
          <w:tab w:val="num" w:pos="2268"/>
        </w:tabs>
        <w:ind w:left="2268" w:hanging="425"/>
      </w:pPr>
      <w:rPr>
        <w:rFonts w:asciiTheme="minorHAnsi" w:hAnsiTheme="minorHAnsi"/>
        <w:b/>
        <w:color w:val="4472AB"/>
        <w:sz w:val="20"/>
      </w:rPr>
    </w:lvl>
    <w:lvl w:ilvl="5">
      <w:start w:val="2"/>
      <w:numFmt w:val="lowerLetter"/>
      <w:pStyle w:val="ListAlphaL1"/>
      <w:lvlText w:val="%6."/>
      <w:lvlJc w:val="left"/>
      <w:pPr>
        <w:tabs>
          <w:tab w:val="num" w:pos="2268"/>
        </w:tabs>
        <w:ind w:left="2268" w:hanging="425"/>
      </w:pPr>
      <w:rPr>
        <w:rFonts w:asciiTheme="minorHAnsi" w:hAnsiTheme="minorHAnsi"/>
        <w:b/>
        <w:color w:val="4472AB"/>
        <w:sz w:val="20"/>
      </w:rPr>
    </w:lvl>
    <w:lvl w:ilvl="6">
      <w:start w:val="1"/>
      <w:numFmt w:val="lowerRoman"/>
      <w:lvlText w:val="%7."/>
      <w:lvlJc w:val="right"/>
      <w:pPr>
        <w:ind w:left="1417" w:firstLine="0"/>
      </w:pPr>
      <w:rPr>
        <w:b/>
        <w:bCs/>
        <w:color w:val="4472AB"/>
      </w:r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16cid:durableId="1696149740">
    <w:abstractNumId w:val="14"/>
  </w:num>
  <w:num w:numId="2" w16cid:durableId="1851866053">
    <w:abstractNumId w:val="31"/>
  </w:num>
  <w:num w:numId="3" w16cid:durableId="786117591">
    <w:abstractNumId w:val="16"/>
  </w:num>
  <w:num w:numId="4" w16cid:durableId="2102138061">
    <w:abstractNumId w:val="11"/>
  </w:num>
  <w:num w:numId="5" w16cid:durableId="874847381">
    <w:abstractNumId w:val="12"/>
  </w:num>
  <w:num w:numId="6" w16cid:durableId="554246049">
    <w:abstractNumId w:val="29"/>
  </w:num>
  <w:num w:numId="7" w16cid:durableId="367461106">
    <w:abstractNumId w:val="18"/>
  </w:num>
  <w:num w:numId="8" w16cid:durableId="1634361410">
    <w:abstractNumId w:val="30"/>
  </w:num>
  <w:num w:numId="9" w16cid:durableId="1683389753">
    <w:abstractNumId w:val="25"/>
  </w:num>
  <w:num w:numId="10" w16cid:durableId="908079323">
    <w:abstractNumId w:val="20"/>
  </w:num>
  <w:num w:numId="11" w16cid:durableId="51392598">
    <w:abstractNumId w:val="13"/>
  </w:num>
  <w:num w:numId="12" w16cid:durableId="341973009">
    <w:abstractNumId w:val="17"/>
  </w:num>
  <w:num w:numId="13" w16cid:durableId="2118476799">
    <w:abstractNumId w:val="10"/>
  </w:num>
  <w:num w:numId="14" w16cid:durableId="1246718617">
    <w:abstractNumId w:val="27"/>
  </w:num>
  <w:num w:numId="15" w16cid:durableId="1867789767">
    <w:abstractNumId w:val="23"/>
  </w:num>
  <w:num w:numId="16" w16cid:durableId="880170836">
    <w:abstractNumId w:val="21"/>
  </w:num>
  <w:num w:numId="17" w16cid:durableId="1730611346">
    <w:abstractNumId w:val="28"/>
  </w:num>
  <w:num w:numId="18" w16cid:durableId="1251890862">
    <w:abstractNumId w:val="6"/>
  </w:num>
  <w:num w:numId="19" w16cid:durableId="1103568756">
    <w:abstractNumId w:val="5"/>
  </w:num>
  <w:num w:numId="20" w16cid:durableId="369720099">
    <w:abstractNumId w:val="4"/>
  </w:num>
  <w:num w:numId="21" w16cid:durableId="1891260778">
    <w:abstractNumId w:val="3"/>
  </w:num>
  <w:num w:numId="22" w16cid:durableId="541359077">
    <w:abstractNumId w:val="2"/>
  </w:num>
  <w:num w:numId="23" w16cid:durableId="1030183400">
    <w:abstractNumId w:val="1"/>
  </w:num>
  <w:num w:numId="24" w16cid:durableId="1135684513">
    <w:abstractNumId w:val="0"/>
  </w:num>
  <w:num w:numId="25" w16cid:durableId="131095753">
    <w:abstractNumId w:val="19"/>
  </w:num>
  <w:num w:numId="26" w16cid:durableId="885794343">
    <w:abstractNumId w:val="9"/>
  </w:num>
  <w:num w:numId="27" w16cid:durableId="1660688364">
    <w:abstractNumId w:val="8"/>
  </w:num>
  <w:num w:numId="28" w16cid:durableId="1640307046">
    <w:abstractNumId w:val="7"/>
  </w:num>
  <w:num w:numId="29" w16cid:durableId="9185560">
    <w:abstractNumId w:val="15"/>
  </w:num>
  <w:num w:numId="30" w16cid:durableId="1489708376">
    <w:abstractNumId w:val="26"/>
  </w:num>
  <w:num w:numId="31" w16cid:durableId="278340487">
    <w:abstractNumId w:val="24"/>
  </w:num>
  <w:num w:numId="32" w16cid:durableId="1681470815">
    <w:abstractNumId w:val="16"/>
    <w:lvlOverride w:ilvl="0">
      <w:startOverride w:val="4"/>
    </w:lvlOverride>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gor Kolosov">
    <w15:presenceInfo w15:providerId="AD" w15:userId="S::IgorK@audiocodes.com::9186ccce-afbb-4a9f-90c2-4bed256d7c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T_Author" w:val="Daniel Brody"/>
    <w:docVar w:name="AT_DocAuthor" w:val="Daniel Brody"/>
    <w:docVar w:name="AT_DocBookType" w:val="Installation and Configuration Guide"/>
    <w:docVar w:name="AT_DocID" w:val="&lt;DocID&gt;"/>
    <w:docVar w:name="AT_DocMarketing" w:val="AudioCodes WebRTC Solutions for Enterprises"/>
    <w:docVar w:name="AT_DocNum" w:val="LTRT-14032"/>
    <w:docVar w:name="AT_DocProduct" w:val="WebRTC Click-to-Call Widget"/>
    <w:docVar w:name="AT_DocTitle" w:val="WebRTC Click-to-Call Widget"/>
    <w:docVar w:name="AT_DocVersion" w:val="Version 1.1"/>
    <w:docVar w:name="AT_Marketing" w:val="&lt;Marketing Name for Product Series&gt;"/>
    <w:docVar w:name="AT_Product" w:val="&lt;Product&gt;"/>
    <w:docVar w:name="AT_Subject" w:val="&lt;Subject&gt;"/>
    <w:docVar w:name="AT_TemplateDate" w:val="2022-02-16"/>
    <w:docVar w:name="AT_TemplateName" w:val="AuthorIT.dotx"/>
    <w:docVar w:name="AT_TemplateVersion" w:val="3"/>
    <w:docVar w:name="KAT_BK_Favorites" w:val="K_Heading_3"/>
    <w:docVar w:name="SS0" w:val="00False_x0009_01MASTER DOC_x0009_02WebRTC Click-to-Call Widget_x0009_03Installation and Configuration Guide_x0009_04AudioCodes WebRTC Solutions for Enterprises_x0009_05WebRTC Click-to-Call Widget_x0009_06_x0009_07Version 1.1_x0009_08LTRT-14032_x0009_09LTRT-14032 WebRTC Click-to-Call Widget Installation and Configuration Guide Ver. 1.1.docx_x0009_10_x0009_11_x0009_12_x0009_13_x0009_14_x0009_15_x0009_16_x0009_17_x0009_18_x0009_19_x0009_20_x0009_21_x0009_22"/>
  </w:docVars>
  <w:rsids>
    <w:rsidRoot w:val="003738EF"/>
    <w:rsid w:val="000028D9"/>
    <w:rsid w:val="00005448"/>
    <w:rsid w:val="00011272"/>
    <w:rsid w:val="00020174"/>
    <w:rsid w:val="00020836"/>
    <w:rsid w:val="00024E11"/>
    <w:rsid w:val="00026AE7"/>
    <w:rsid w:val="0003218C"/>
    <w:rsid w:val="00051990"/>
    <w:rsid w:val="0006444D"/>
    <w:rsid w:val="00066946"/>
    <w:rsid w:val="00076A56"/>
    <w:rsid w:val="00086829"/>
    <w:rsid w:val="000956EC"/>
    <w:rsid w:val="000A5B1E"/>
    <w:rsid w:val="000B7E2A"/>
    <w:rsid w:val="000C36F9"/>
    <w:rsid w:val="000C70F0"/>
    <w:rsid w:val="000C7608"/>
    <w:rsid w:val="000D5BE1"/>
    <w:rsid w:val="000E7AFE"/>
    <w:rsid w:val="000F1C2F"/>
    <w:rsid w:val="001122C1"/>
    <w:rsid w:val="0011372B"/>
    <w:rsid w:val="001150EC"/>
    <w:rsid w:val="00140AFD"/>
    <w:rsid w:val="00141F50"/>
    <w:rsid w:val="001505D5"/>
    <w:rsid w:val="00151734"/>
    <w:rsid w:val="00161EF1"/>
    <w:rsid w:val="0016329B"/>
    <w:rsid w:val="00163F28"/>
    <w:rsid w:val="001651E7"/>
    <w:rsid w:val="00176174"/>
    <w:rsid w:val="00176568"/>
    <w:rsid w:val="00177365"/>
    <w:rsid w:val="00184ABF"/>
    <w:rsid w:val="00185747"/>
    <w:rsid w:val="001A3D9F"/>
    <w:rsid w:val="001B7BFD"/>
    <w:rsid w:val="001C33AC"/>
    <w:rsid w:val="001C434D"/>
    <w:rsid w:val="001E34C0"/>
    <w:rsid w:val="001E49E7"/>
    <w:rsid w:val="001E5160"/>
    <w:rsid w:val="001E548E"/>
    <w:rsid w:val="001E5622"/>
    <w:rsid w:val="00200038"/>
    <w:rsid w:val="00204CC5"/>
    <w:rsid w:val="00207451"/>
    <w:rsid w:val="002129C4"/>
    <w:rsid w:val="00212ACE"/>
    <w:rsid w:val="00215D2B"/>
    <w:rsid w:val="00217F04"/>
    <w:rsid w:val="002203C2"/>
    <w:rsid w:val="0022266F"/>
    <w:rsid w:val="00223A27"/>
    <w:rsid w:val="00225796"/>
    <w:rsid w:val="00227E03"/>
    <w:rsid w:val="00232351"/>
    <w:rsid w:val="0025138E"/>
    <w:rsid w:val="002538C0"/>
    <w:rsid w:val="00257C2F"/>
    <w:rsid w:val="002603CB"/>
    <w:rsid w:val="002612C2"/>
    <w:rsid w:val="00261569"/>
    <w:rsid w:val="0027329D"/>
    <w:rsid w:val="00276329"/>
    <w:rsid w:val="00281CAE"/>
    <w:rsid w:val="002A44B0"/>
    <w:rsid w:val="002A65B4"/>
    <w:rsid w:val="002D7E86"/>
    <w:rsid w:val="002E3C70"/>
    <w:rsid w:val="002E4E61"/>
    <w:rsid w:val="00313BCB"/>
    <w:rsid w:val="00325778"/>
    <w:rsid w:val="00331811"/>
    <w:rsid w:val="00342173"/>
    <w:rsid w:val="00351534"/>
    <w:rsid w:val="00352514"/>
    <w:rsid w:val="00361E50"/>
    <w:rsid w:val="0037062B"/>
    <w:rsid w:val="003721EC"/>
    <w:rsid w:val="003738EF"/>
    <w:rsid w:val="003B2E67"/>
    <w:rsid w:val="003E155C"/>
    <w:rsid w:val="003E58AC"/>
    <w:rsid w:val="003F5ED4"/>
    <w:rsid w:val="003F68D6"/>
    <w:rsid w:val="003F70A4"/>
    <w:rsid w:val="0040270E"/>
    <w:rsid w:val="00404FB8"/>
    <w:rsid w:val="00407696"/>
    <w:rsid w:val="00414551"/>
    <w:rsid w:val="004309B6"/>
    <w:rsid w:val="004317C1"/>
    <w:rsid w:val="00437069"/>
    <w:rsid w:val="00452A1E"/>
    <w:rsid w:val="00453FEA"/>
    <w:rsid w:val="0046657F"/>
    <w:rsid w:val="0047140F"/>
    <w:rsid w:val="0047285D"/>
    <w:rsid w:val="00474AA9"/>
    <w:rsid w:val="004A10B1"/>
    <w:rsid w:val="004B3AA4"/>
    <w:rsid w:val="004C3B13"/>
    <w:rsid w:val="004C407E"/>
    <w:rsid w:val="004C6192"/>
    <w:rsid w:val="004E0132"/>
    <w:rsid w:val="004E1EDB"/>
    <w:rsid w:val="00507B33"/>
    <w:rsid w:val="00516BA6"/>
    <w:rsid w:val="0052134C"/>
    <w:rsid w:val="005237EA"/>
    <w:rsid w:val="00531048"/>
    <w:rsid w:val="005429DD"/>
    <w:rsid w:val="00546D3F"/>
    <w:rsid w:val="00546E93"/>
    <w:rsid w:val="005475EB"/>
    <w:rsid w:val="00551940"/>
    <w:rsid w:val="0055356A"/>
    <w:rsid w:val="00554101"/>
    <w:rsid w:val="005545DB"/>
    <w:rsid w:val="00555569"/>
    <w:rsid w:val="00575ACB"/>
    <w:rsid w:val="005766DB"/>
    <w:rsid w:val="00583317"/>
    <w:rsid w:val="0058684A"/>
    <w:rsid w:val="005879DB"/>
    <w:rsid w:val="005A71B2"/>
    <w:rsid w:val="005B7C31"/>
    <w:rsid w:val="005C0623"/>
    <w:rsid w:val="005D11B3"/>
    <w:rsid w:val="005D26A3"/>
    <w:rsid w:val="005D3238"/>
    <w:rsid w:val="005D70C7"/>
    <w:rsid w:val="005E1046"/>
    <w:rsid w:val="005E1B8A"/>
    <w:rsid w:val="005E6347"/>
    <w:rsid w:val="005F1457"/>
    <w:rsid w:val="005F1CEB"/>
    <w:rsid w:val="005F3A5C"/>
    <w:rsid w:val="005F6E7C"/>
    <w:rsid w:val="006009C1"/>
    <w:rsid w:val="00603561"/>
    <w:rsid w:val="00604DFF"/>
    <w:rsid w:val="00607D92"/>
    <w:rsid w:val="006129A3"/>
    <w:rsid w:val="0062387F"/>
    <w:rsid w:val="00623E98"/>
    <w:rsid w:val="00626DDD"/>
    <w:rsid w:val="006345BE"/>
    <w:rsid w:val="006346EF"/>
    <w:rsid w:val="006364FF"/>
    <w:rsid w:val="0063776D"/>
    <w:rsid w:val="00655E3E"/>
    <w:rsid w:val="0066040B"/>
    <w:rsid w:val="00664261"/>
    <w:rsid w:val="0068040F"/>
    <w:rsid w:val="006806AC"/>
    <w:rsid w:val="006866FD"/>
    <w:rsid w:val="00694737"/>
    <w:rsid w:val="006B2426"/>
    <w:rsid w:val="006B2D6B"/>
    <w:rsid w:val="006B3AF4"/>
    <w:rsid w:val="006B731C"/>
    <w:rsid w:val="006C43E0"/>
    <w:rsid w:val="006C5310"/>
    <w:rsid w:val="006C7A8F"/>
    <w:rsid w:val="006D459F"/>
    <w:rsid w:val="006E4ED5"/>
    <w:rsid w:val="006E5BC4"/>
    <w:rsid w:val="006F29A2"/>
    <w:rsid w:val="006F39EE"/>
    <w:rsid w:val="00701C79"/>
    <w:rsid w:val="00703915"/>
    <w:rsid w:val="00704813"/>
    <w:rsid w:val="00705EF4"/>
    <w:rsid w:val="00716A79"/>
    <w:rsid w:val="007222A8"/>
    <w:rsid w:val="0072683F"/>
    <w:rsid w:val="0074430A"/>
    <w:rsid w:val="00747F85"/>
    <w:rsid w:val="00750352"/>
    <w:rsid w:val="0075160D"/>
    <w:rsid w:val="00753DE6"/>
    <w:rsid w:val="007629E1"/>
    <w:rsid w:val="00772F68"/>
    <w:rsid w:val="00773198"/>
    <w:rsid w:val="00777509"/>
    <w:rsid w:val="007905E7"/>
    <w:rsid w:val="007B0279"/>
    <w:rsid w:val="007B2EDE"/>
    <w:rsid w:val="007B5BC0"/>
    <w:rsid w:val="007C4C42"/>
    <w:rsid w:val="007D13FC"/>
    <w:rsid w:val="007D46F3"/>
    <w:rsid w:val="007E34BC"/>
    <w:rsid w:val="007E5D98"/>
    <w:rsid w:val="007E62C6"/>
    <w:rsid w:val="007E7E48"/>
    <w:rsid w:val="007F0128"/>
    <w:rsid w:val="007F5077"/>
    <w:rsid w:val="007F6A18"/>
    <w:rsid w:val="0082085A"/>
    <w:rsid w:val="008213BB"/>
    <w:rsid w:val="00827160"/>
    <w:rsid w:val="00837D08"/>
    <w:rsid w:val="00841836"/>
    <w:rsid w:val="008468A9"/>
    <w:rsid w:val="00854B1B"/>
    <w:rsid w:val="00871D94"/>
    <w:rsid w:val="0089570A"/>
    <w:rsid w:val="008974F0"/>
    <w:rsid w:val="008A01C1"/>
    <w:rsid w:val="008A68DE"/>
    <w:rsid w:val="008A6C1D"/>
    <w:rsid w:val="008B4302"/>
    <w:rsid w:val="008B692C"/>
    <w:rsid w:val="008C6FF8"/>
    <w:rsid w:val="008D1418"/>
    <w:rsid w:val="008D1E56"/>
    <w:rsid w:val="008D5055"/>
    <w:rsid w:val="008D5417"/>
    <w:rsid w:val="008E0A5A"/>
    <w:rsid w:val="008E1FD5"/>
    <w:rsid w:val="008E3FF5"/>
    <w:rsid w:val="0090581B"/>
    <w:rsid w:val="00910416"/>
    <w:rsid w:val="00911527"/>
    <w:rsid w:val="00931499"/>
    <w:rsid w:val="009351B5"/>
    <w:rsid w:val="00935811"/>
    <w:rsid w:val="009363CE"/>
    <w:rsid w:val="00937103"/>
    <w:rsid w:val="009451AC"/>
    <w:rsid w:val="009454DA"/>
    <w:rsid w:val="00952DBD"/>
    <w:rsid w:val="0095507C"/>
    <w:rsid w:val="00955A54"/>
    <w:rsid w:val="00961E39"/>
    <w:rsid w:val="00981A81"/>
    <w:rsid w:val="0098403D"/>
    <w:rsid w:val="009946DE"/>
    <w:rsid w:val="009A699A"/>
    <w:rsid w:val="009B578A"/>
    <w:rsid w:val="009B7E07"/>
    <w:rsid w:val="009D43B0"/>
    <w:rsid w:val="009D7392"/>
    <w:rsid w:val="009D7A1E"/>
    <w:rsid w:val="009E500B"/>
    <w:rsid w:val="009F407B"/>
    <w:rsid w:val="00A01219"/>
    <w:rsid w:val="00A03DF8"/>
    <w:rsid w:val="00A1269D"/>
    <w:rsid w:val="00A2074B"/>
    <w:rsid w:val="00A4095F"/>
    <w:rsid w:val="00A45370"/>
    <w:rsid w:val="00A53FFE"/>
    <w:rsid w:val="00A54F12"/>
    <w:rsid w:val="00A72281"/>
    <w:rsid w:val="00A821B2"/>
    <w:rsid w:val="00A82E80"/>
    <w:rsid w:val="00A833F0"/>
    <w:rsid w:val="00A845BB"/>
    <w:rsid w:val="00A849B6"/>
    <w:rsid w:val="00A960E9"/>
    <w:rsid w:val="00AA64CE"/>
    <w:rsid w:val="00AB1737"/>
    <w:rsid w:val="00AB68F7"/>
    <w:rsid w:val="00AC6BB3"/>
    <w:rsid w:val="00AD0D0C"/>
    <w:rsid w:val="00AE5BAC"/>
    <w:rsid w:val="00AE6112"/>
    <w:rsid w:val="00AF384D"/>
    <w:rsid w:val="00AF73BC"/>
    <w:rsid w:val="00B009F9"/>
    <w:rsid w:val="00B056A2"/>
    <w:rsid w:val="00B14170"/>
    <w:rsid w:val="00B231F4"/>
    <w:rsid w:val="00B5102A"/>
    <w:rsid w:val="00B56256"/>
    <w:rsid w:val="00B6520E"/>
    <w:rsid w:val="00B74A2A"/>
    <w:rsid w:val="00B93AB3"/>
    <w:rsid w:val="00BA2C59"/>
    <w:rsid w:val="00BA697B"/>
    <w:rsid w:val="00BB03D3"/>
    <w:rsid w:val="00BB0649"/>
    <w:rsid w:val="00BC5E19"/>
    <w:rsid w:val="00BC6837"/>
    <w:rsid w:val="00BD1785"/>
    <w:rsid w:val="00BD2BEA"/>
    <w:rsid w:val="00BD6493"/>
    <w:rsid w:val="00C00A5F"/>
    <w:rsid w:val="00C0502A"/>
    <w:rsid w:val="00C052A0"/>
    <w:rsid w:val="00C075FF"/>
    <w:rsid w:val="00C07F48"/>
    <w:rsid w:val="00C10796"/>
    <w:rsid w:val="00C239AD"/>
    <w:rsid w:val="00C323C2"/>
    <w:rsid w:val="00C333F4"/>
    <w:rsid w:val="00C3697A"/>
    <w:rsid w:val="00C37192"/>
    <w:rsid w:val="00C60B32"/>
    <w:rsid w:val="00C62132"/>
    <w:rsid w:val="00C62255"/>
    <w:rsid w:val="00C6254F"/>
    <w:rsid w:val="00C67D6B"/>
    <w:rsid w:val="00C751D8"/>
    <w:rsid w:val="00C75D12"/>
    <w:rsid w:val="00C771DA"/>
    <w:rsid w:val="00C86343"/>
    <w:rsid w:val="00CA0715"/>
    <w:rsid w:val="00CA216C"/>
    <w:rsid w:val="00CA4E61"/>
    <w:rsid w:val="00CA512A"/>
    <w:rsid w:val="00CC0F31"/>
    <w:rsid w:val="00CC48CD"/>
    <w:rsid w:val="00CD18E5"/>
    <w:rsid w:val="00CE3837"/>
    <w:rsid w:val="00CF1419"/>
    <w:rsid w:val="00D0560D"/>
    <w:rsid w:val="00D1367A"/>
    <w:rsid w:val="00D371AB"/>
    <w:rsid w:val="00D40613"/>
    <w:rsid w:val="00D47C19"/>
    <w:rsid w:val="00D52578"/>
    <w:rsid w:val="00D571A7"/>
    <w:rsid w:val="00D57F86"/>
    <w:rsid w:val="00D678CE"/>
    <w:rsid w:val="00D7299B"/>
    <w:rsid w:val="00D72FFE"/>
    <w:rsid w:val="00D739AA"/>
    <w:rsid w:val="00D77F8C"/>
    <w:rsid w:val="00D81FEB"/>
    <w:rsid w:val="00D93C7B"/>
    <w:rsid w:val="00DA2B67"/>
    <w:rsid w:val="00DA3BE4"/>
    <w:rsid w:val="00DA7E29"/>
    <w:rsid w:val="00DB314C"/>
    <w:rsid w:val="00DC6E10"/>
    <w:rsid w:val="00DC71CF"/>
    <w:rsid w:val="00DD1C04"/>
    <w:rsid w:val="00DD1E91"/>
    <w:rsid w:val="00DD2CAF"/>
    <w:rsid w:val="00DD2EC4"/>
    <w:rsid w:val="00E051D4"/>
    <w:rsid w:val="00E11985"/>
    <w:rsid w:val="00E20334"/>
    <w:rsid w:val="00E25475"/>
    <w:rsid w:val="00E34BB9"/>
    <w:rsid w:val="00E36287"/>
    <w:rsid w:val="00E3738F"/>
    <w:rsid w:val="00E374DC"/>
    <w:rsid w:val="00E4271F"/>
    <w:rsid w:val="00E44C6E"/>
    <w:rsid w:val="00E45552"/>
    <w:rsid w:val="00E45D7F"/>
    <w:rsid w:val="00E5050E"/>
    <w:rsid w:val="00E521B2"/>
    <w:rsid w:val="00E6245A"/>
    <w:rsid w:val="00E62751"/>
    <w:rsid w:val="00E7343F"/>
    <w:rsid w:val="00E7404B"/>
    <w:rsid w:val="00E747D4"/>
    <w:rsid w:val="00E81A08"/>
    <w:rsid w:val="00E828A7"/>
    <w:rsid w:val="00E9137D"/>
    <w:rsid w:val="00E950D9"/>
    <w:rsid w:val="00E95D67"/>
    <w:rsid w:val="00EB1358"/>
    <w:rsid w:val="00EB5369"/>
    <w:rsid w:val="00EC039B"/>
    <w:rsid w:val="00EC5A8A"/>
    <w:rsid w:val="00EC68E9"/>
    <w:rsid w:val="00ED23F8"/>
    <w:rsid w:val="00ED3F13"/>
    <w:rsid w:val="00ED5F29"/>
    <w:rsid w:val="00ED6362"/>
    <w:rsid w:val="00F04677"/>
    <w:rsid w:val="00F2453B"/>
    <w:rsid w:val="00F33729"/>
    <w:rsid w:val="00F37660"/>
    <w:rsid w:val="00F45238"/>
    <w:rsid w:val="00F5591D"/>
    <w:rsid w:val="00F67BFA"/>
    <w:rsid w:val="00F76D71"/>
    <w:rsid w:val="00F77BBE"/>
    <w:rsid w:val="00F80DFD"/>
    <w:rsid w:val="00F86B53"/>
    <w:rsid w:val="00F86E15"/>
    <w:rsid w:val="00FA68DD"/>
    <w:rsid w:val="00FA719D"/>
    <w:rsid w:val="00FA738A"/>
    <w:rsid w:val="00FB33DF"/>
    <w:rsid w:val="00FB46F7"/>
    <w:rsid w:val="00FB74EA"/>
    <w:rsid w:val="00FD479F"/>
    <w:rsid w:val="00FE332F"/>
    <w:rsid w:val="00FF79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47C3B"/>
  <w15:chartTrackingRefBased/>
  <w15:docId w15:val="{4BF4EBE6-511F-4EF0-B3A0-131F63FC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E61"/>
    <w:pPr>
      <w:keepLines/>
    </w:pPr>
    <w:rPr>
      <w:rFonts w:ascii="Arial" w:eastAsia="Times New Roman" w:hAnsi="Arial" w:cs="Times New Roman"/>
      <w:lang w:bidi="ar-SA"/>
    </w:rPr>
  </w:style>
  <w:style w:type="paragraph" w:styleId="Heading1">
    <w:name w:val="heading 1"/>
    <w:basedOn w:val="Normal"/>
    <w:next w:val="Body15"/>
    <w:link w:val="Heading1Char"/>
    <w:uiPriority w:val="9"/>
    <w:qFormat/>
    <w:rsid w:val="00026AE7"/>
    <w:pPr>
      <w:keepLines w:val="0"/>
      <w:pageBreakBefore/>
      <w:numPr>
        <w:numId w:val="3"/>
      </w:numPr>
      <w:spacing w:after="160"/>
      <w:outlineLvl w:val="0"/>
    </w:pPr>
    <w:rPr>
      <w:rFonts w:asciiTheme="minorHAnsi" w:hAnsiTheme="minorHAnsi" w:cstheme="minorHAnsi"/>
      <w:b/>
      <w:color w:val="4472AB"/>
      <w:sz w:val="40"/>
    </w:rPr>
  </w:style>
  <w:style w:type="paragraph" w:styleId="Heading2">
    <w:name w:val="heading 2"/>
    <w:basedOn w:val="Normal"/>
    <w:next w:val="Body15"/>
    <w:link w:val="Heading2Char"/>
    <w:uiPriority w:val="99"/>
    <w:qFormat/>
    <w:rsid w:val="009451AC"/>
    <w:pPr>
      <w:keepNext/>
      <w:keepLines w:val="0"/>
      <w:numPr>
        <w:ilvl w:val="1"/>
        <w:numId w:val="3"/>
      </w:numPr>
      <w:spacing w:before="300" w:after="160"/>
      <w:outlineLvl w:val="1"/>
    </w:pPr>
    <w:rPr>
      <w:rFonts w:asciiTheme="minorHAnsi" w:hAnsiTheme="minorHAnsi" w:cstheme="minorHAnsi"/>
      <w:b/>
      <w:color w:val="4472AB"/>
      <w:sz w:val="32"/>
    </w:rPr>
  </w:style>
  <w:style w:type="paragraph" w:styleId="Heading3">
    <w:name w:val="heading 3"/>
    <w:basedOn w:val="Normal"/>
    <w:next w:val="Body15"/>
    <w:link w:val="Heading3Char"/>
    <w:rsid w:val="009451AC"/>
    <w:pPr>
      <w:keepNext/>
      <w:keepLines w:val="0"/>
      <w:numPr>
        <w:ilvl w:val="2"/>
        <w:numId w:val="3"/>
      </w:numPr>
      <w:spacing w:before="300" w:after="160"/>
      <w:outlineLvl w:val="2"/>
    </w:pPr>
    <w:rPr>
      <w:rFonts w:asciiTheme="minorHAnsi" w:hAnsiTheme="minorHAnsi" w:cstheme="minorHAnsi"/>
      <w:b/>
      <w:color w:val="4472AB"/>
      <w:spacing w:val="-10"/>
      <w:kern w:val="32"/>
      <w:sz w:val="28"/>
    </w:rPr>
  </w:style>
  <w:style w:type="paragraph" w:styleId="Heading4">
    <w:name w:val="heading 4"/>
    <w:basedOn w:val="Normal"/>
    <w:next w:val="Body15"/>
    <w:link w:val="Heading4Char"/>
    <w:rsid w:val="009451AC"/>
    <w:pPr>
      <w:keepNext/>
      <w:keepLines w:val="0"/>
      <w:numPr>
        <w:ilvl w:val="3"/>
        <w:numId w:val="3"/>
      </w:numPr>
      <w:spacing w:before="300" w:after="160"/>
      <w:outlineLvl w:val="3"/>
    </w:pPr>
    <w:rPr>
      <w:rFonts w:asciiTheme="minorHAnsi" w:hAnsiTheme="minorHAnsi" w:cstheme="minorHAnsi"/>
      <w:b/>
      <w:color w:val="4472AB"/>
      <w:sz w:val="24"/>
    </w:rPr>
  </w:style>
  <w:style w:type="paragraph" w:styleId="Heading5">
    <w:name w:val="heading 5"/>
    <w:basedOn w:val="Normal"/>
    <w:next w:val="Body15"/>
    <w:link w:val="Heading5Char"/>
    <w:rsid w:val="009451AC"/>
    <w:pPr>
      <w:keepNext/>
      <w:keepLines w:val="0"/>
      <w:numPr>
        <w:ilvl w:val="4"/>
        <w:numId w:val="3"/>
      </w:numPr>
      <w:spacing w:before="300" w:after="160"/>
      <w:outlineLvl w:val="4"/>
    </w:pPr>
    <w:rPr>
      <w:rFonts w:asciiTheme="minorHAnsi" w:hAnsiTheme="minorHAnsi" w:cstheme="minorHAnsi"/>
      <w:b/>
      <w:color w:val="4472AB"/>
      <w:sz w:val="22"/>
    </w:rPr>
  </w:style>
  <w:style w:type="paragraph" w:styleId="Heading6">
    <w:name w:val="heading 6"/>
    <w:basedOn w:val="Heading5"/>
    <w:next w:val="Normal"/>
    <w:link w:val="Heading6Char"/>
    <w:rsid w:val="009451AC"/>
    <w:pPr>
      <w:numPr>
        <w:ilvl w:val="5"/>
      </w:numPr>
      <w:ind w:left="992" w:hanging="992"/>
      <w:outlineLvl w:val="5"/>
    </w:pPr>
    <w:rPr>
      <w:sz w:val="20"/>
    </w:rPr>
  </w:style>
  <w:style w:type="paragraph" w:styleId="Heading7">
    <w:name w:val="heading 7"/>
    <w:basedOn w:val="Normal"/>
    <w:next w:val="Normal"/>
    <w:link w:val="Heading7Char"/>
    <w:uiPriority w:val="9"/>
    <w:unhideWhenUsed/>
    <w:qFormat/>
    <w:rsid w:val="009451AC"/>
    <w:pPr>
      <w:keepNext/>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FFE"/>
    <w:pPr>
      <w:ind w:left="720"/>
      <w:contextualSpacing/>
    </w:pPr>
  </w:style>
  <w:style w:type="paragraph" w:customStyle="1" w:styleId="TOCTitle">
    <w:name w:val="TOCTitle"/>
    <w:basedOn w:val="Normal"/>
    <w:rsid w:val="00E45552"/>
    <w:pPr>
      <w:keepNext/>
      <w:keepLines w:val="0"/>
      <w:pBdr>
        <w:top w:val="single" w:sz="12" w:space="1" w:color="4472AB"/>
        <w:bottom w:val="single" w:sz="12" w:space="1" w:color="4472AB"/>
      </w:pBdr>
      <w:spacing w:after="120"/>
      <w:jc w:val="center"/>
      <w:outlineLvl w:val="0"/>
    </w:pPr>
    <w:rPr>
      <w:rFonts w:asciiTheme="minorHAnsi" w:hAnsiTheme="minorHAnsi" w:cstheme="minorHAnsi"/>
      <w:b/>
      <w:color w:val="4472AB"/>
      <w:sz w:val="28"/>
    </w:rPr>
  </w:style>
  <w:style w:type="paragraph" w:customStyle="1" w:styleId="Body15">
    <w:name w:val="Body 1.5"/>
    <w:basedOn w:val="Normal"/>
    <w:link w:val="Body15Char"/>
    <w:qFormat/>
    <w:rsid w:val="00024E11"/>
    <w:pPr>
      <w:keepLines w:val="0"/>
      <w:spacing w:before="120" w:after="120"/>
      <w:ind w:left="992"/>
      <w:jc w:val="both"/>
    </w:pPr>
    <w:rPr>
      <w:rFonts w:asciiTheme="minorHAnsi" w:hAnsiTheme="minorHAnsi" w:cstheme="minorHAnsi"/>
    </w:rPr>
  </w:style>
  <w:style w:type="paragraph" w:customStyle="1" w:styleId="Title5">
    <w:name w:val="Title 5"/>
    <w:basedOn w:val="Title4"/>
    <w:next w:val="Normal"/>
    <w:rsid w:val="004317C1"/>
    <w:pPr>
      <w:spacing w:before="960"/>
    </w:pPr>
    <w:rPr>
      <w:sz w:val="44"/>
    </w:rPr>
  </w:style>
  <w:style w:type="paragraph" w:styleId="TOC3">
    <w:name w:val="toc 3"/>
    <w:basedOn w:val="Normal"/>
    <w:next w:val="Normal"/>
    <w:uiPriority w:val="39"/>
    <w:rsid w:val="004C6192"/>
    <w:pPr>
      <w:keepLines w:val="0"/>
      <w:tabs>
        <w:tab w:val="left" w:pos="1701"/>
        <w:tab w:val="right" w:leader="dot" w:pos="9072"/>
      </w:tabs>
      <w:spacing w:before="80" w:after="80"/>
      <w:ind w:left="992"/>
    </w:pPr>
    <w:rPr>
      <w:rFonts w:asciiTheme="minorHAnsi" w:hAnsiTheme="minorHAnsi" w:cstheme="minorHAnsi"/>
      <w:noProof/>
      <w:color w:val="7F7F7F" w:themeColor="text1" w:themeTint="80"/>
    </w:rPr>
  </w:style>
  <w:style w:type="paragraph" w:styleId="TOC2">
    <w:name w:val="toc 2"/>
    <w:basedOn w:val="Normal"/>
    <w:next w:val="Normal"/>
    <w:uiPriority w:val="39"/>
    <w:rsid w:val="00453FEA"/>
    <w:pPr>
      <w:keepLines w:val="0"/>
      <w:tabs>
        <w:tab w:val="left" w:pos="992"/>
        <w:tab w:val="right" w:leader="dot" w:pos="9072"/>
      </w:tabs>
      <w:spacing w:before="80" w:after="80"/>
      <w:ind w:left="425"/>
    </w:pPr>
    <w:rPr>
      <w:rFonts w:asciiTheme="minorHAnsi" w:hAnsiTheme="minorHAnsi" w:cstheme="minorHAnsi"/>
      <w:noProof/>
      <w:color w:val="7F7F7F" w:themeColor="text1" w:themeTint="80"/>
      <w:sz w:val="22"/>
    </w:rPr>
  </w:style>
  <w:style w:type="paragraph" w:styleId="TOC1">
    <w:name w:val="toc 1"/>
    <w:basedOn w:val="Normal"/>
    <w:next w:val="Normal"/>
    <w:uiPriority w:val="39"/>
    <w:rsid w:val="008213BB"/>
    <w:pPr>
      <w:keepNext/>
      <w:keepLines w:val="0"/>
      <w:tabs>
        <w:tab w:val="left" w:pos="425"/>
        <w:tab w:val="right" w:leader="dot" w:pos="9072"/>
      </w:tabs>
      <w:spacing w:before="120" w:after="120"/>
    </w:pPr>
    <w:rPr>
      <w:rFonts w:asciiTheme="minorHAnsi" w:hAnsiTheme="minorHAnsi" w:cstheme="minorHAnsi"/>
      <w:b/>
      <w:noProof/>
      <w:color w:val="4472AB"/>
      <w:sz w:val="24"/>
    </w:rPr>
  </w:style>
  <w:style w:type="character" w:styleId="Hyperlink">
    <w:name w:val="Hyperlink"/>
    <w:uiPriority w:val="99"/>
    <w:rsid w:val="00024E11"/>
    <w:rPr>
      <w:color w:val="0000FF"/>
      <w:u w:val="single"/>
    </w:rPr>
  </w:style>
  <w:style w:type="paragraph" w:customStyle="1" w:styleId="Title1">
    <w:name w:val="Title 1"/>
    <w:basedOn w:val="Normal"/>
    <w:next w:val="Title2"/>
    <w:rsid w:val="004317C1"/>
    <w:pPr>
      <w:tabs>
        <w:tab w:val="left" w:pos="8107"/>
      </w:tabs>
      <w:spacing w:before="360"/>
      <w:ind w:left="851" w:right="851"/>
    </w:pPr>
    <w:rPr>
      <w:rFonts w:asciiTheme="minorHAnsi" w:hAnsiTheme="minorHAnsi" w:cstheme="minorHAnsi"/>
      <w:color w:val="FFFFFF"/>
      <w:sz w:val="44"/>
    </w:rPr>
  </w:style>
  <w:style w:type="paragraph" w:customStyle="1" w:styleId="Byline">
    <w:name w:val="Byline"/>
    <w:basedOn w:val="Normal"/>
    <w:next w:val="Body15"/>
    <w:rsid w:val="00026AE7"/>
    <w:pPr>
      <w:keepLines w:val="0"/>
      <w:spacing w:before="240" w:after="240"/>
      <w:jc w:val="center"/>
    </w:pPr>
    <w:rPr>
      <w:b/>
      <w:color w:val="4472AB"/>
      <w:sz w:val="22"/>
    </w:rPr>
  </w:style>
  <w:style w:type="paragraph" w:styleId="TOC4">
    <w:name w:val="toc 4"/>
    <w:basedOn w:val="Normal"/>
    <w:next w:val="Normal"/>
    <w:uiPriority w:val="39"/>
    <w:rsid w:val="004C6192"/>
    <w:pPr>
      <w:keepLines w:val="0"/>
      <w:tabs>
        <w:tab w:val="left" w:pos="2552"/>
        <w:tab w:val="right" w:leader="dot" w:pos="9071"/>
      </w:tabs>
      <w:spacing w:before="80" w:after="80"/>
      <w:ind w:left="1701"/>
    </w:pPr>
    <w:rPr>
      <w:rFonts w:asciiTheme="minorHAnsi" w:hAnsiTheme="minorHAnsi" w:cstheme="minorHAnsi"/>
      <w:noProof/>
      <w:color w:val="7F7F7F" w:themeColor="text1" w:themeTint="80"/>
    </w:rPr>
  </w:style>
  <w:style w:type="paragraph" w:customStyle="1" w:styleId="Title2">
    <w:name w:val="Title 2"/>
    <w:basedOn w:val="Normal"/>
    <w:next w:val="Title3"/>
    <w:rsid w:val="004317C1"/>
    <w:pPr>
      <w:keepLines w:val="0"/>
      <w:spacing w:before="360"/>
      <w:ind w:left="851" w:right="851"/>
    </w:pPr>
    <w:rPr>
      <w:rFonts w:asciiTheme="minorHAnsi" w:hAnsiTheme="minorHAnsi" w:cstheme="minorHAnsi"/>
      <w:i/>
      <w:color w:val="FFFFFF"/>
      <w:sz w:val="32"/>
    </w:rPr>
  </w:style>
  <w:style w:type="paragraph" w:customStyle="1" w:styleId="Title3">
    <w:name w:val="Title 3"/>
    <w:basedOn w:val="Normal"/>
    <w:next w:val="Title4"/>
    <w:rsid w:val="00163F28"/>
    <w:pPr>
      <w:spacing w:before="1560"/>
      <w:ind w:left="851" w:right="851"/>
    </w:pPr>
    <w:rPr>
      <w:rFonts w:asciiTheme="minorHAnsi" w:hAnsiTheme="minorHAnsi" w:cstheme="minorHAnsi"/>
      <w:b/>
      <w:color w:val="FFFFFF"/>
      <w:sz w:val="64"/>
      <w:szCs w:val="64"/>
    </w:rPr>
  </w:style>
  <w:style w:type="paragraph" w:customStyle="1" w:styleId="Title4">
    <w:name w:val="Title 4"/>
    <w:basedOn w:val="Normal"/>
    <w:next w:val="Title5"/>
    <w:rsid w:val="004317C1"/>
    <w:pPr>
      <w:spacing w:before="720"/>
      <w:ind w:left="851" w:right="851"/>
    </w:pPr>
    <w:rPr>
      <w:rFonts w:asciiTheme="minorHAnsi" w:hAnsiTheme="minorHAnsi" w:cstheme="minorHAnsi"/>
      <w:color w:val="FFFFFF"/>
      <w:sz w:val="52"/>
    </w:rPr>
  </w:style>
  <w:style w:type="paragraph" w:styleId="TOC7">
    <w:name w:val="toc 7"/>
    <w:basedOn w:val="Normal"/>
    <w:next w:val="Normal"/>
    <w:autoRedefine/>
    <w:uiPriority w:val="39"/>
    <w:unhideWhenUsed/>
    <w:rsid w:val="009451AC"/>
    <w:pPr>
      <w:keepLines w:val="0"/>
      <w:shd w:val="clear" w:color="auto" w:fill="D9D9D9"/>
      <w:tabs>
        <w:tab w:val="left" w:pos="425"/>
        <w:tab w:val="right" w:leader="dot" w:pos="9062"/>
      </w:tabs>
      <w:spacing w:before="120" w:after="120"/>
    </w:pPr>
    <w:rPr>
      <w:rFonts w:asciiTheme="minorHAnsi" w:hAnsiTheme="minorHAnsi" w:cstheme="minorHAnsi"/>
      <w:b/>
      <w:noProof/>
      <w:color w:val="4472AB"/>
      <w:sz w:val="24"/>
      <w:szCs w:val="22"/>
      <w:lang w:bidi="he-IL"/>
    </w:rPr>
  </w:style>
  <w:style w:type="character" w:customStyle="1" w:styleId="Body15Char">
    <w:name w:val="Body 1.5 Char"/>
    <w:basedOn w:val="DefaultParagraphFont"/>
    <w:link w:val="Body15"/>
    <w:locked/>
    <w:rsid w:val="00024E11"/>
    <w:rPr>
      <w:rFonts w:asciiTheme="minorHAnsi" w:eastAsia="Times New Roman" w:hAnsiTheme="minorHAnsi" w:cstheme="minorHAnsi"/>
      <w:lang w:bidi="ar-SA"/>
    </w:rPr>
  </w:style>
  <w:style w:type="paragraph" w:styleId="Header">
    <w:name w:val="header"/>
    <w:basedOn w:val="Normal"/>
    <w:link w:val="HeaderChar"/>
    <w:unhideWhenUsed/>
    <w:rsid w:val="00D57F86"/>
    <w:pPr>
      <w:tabs>
        <w:tab w:val="center" w:pos="4320"/>
        <w:tab w:val="right" w:pos="8640"/>
      </w:tabs>
    </w:pPr>
    <w:rPr>
      <w:sz w:val="2"/>
      <w:szCs w:val="2"/>
    </w:rPr>
  </w:style>
  <w:style w:type="character" w:customStyle="1" w:styleId="HeaderChar">
    <w:name w:val="Header Char"/>
    <w:basedOn w:val="DefaultParagraphFont"/>
    <w:link w:val="Header"/>
    <w:rsid w:val="00D57F86"/>
    <w:rPr>
      <w:rFonts w:ascii="Arial" w:eastAsia="Times New Roman" w:hAnsi="Arial" w:cs="Times New Roman"/>
      <w:sz w:val="2"/>
      <w:szCs w:val="2"/>
      <w:lang w:bidi="ar-SA"/>
    </w:rPr>
  </w:style>
  <w:style w:type="paragraph" w:styleId="Footer">
    <w:name w:val="footer"/>
    <w:basedOn w:val="Normal"/>
    <w:link w:val="FooterChar"/>
    <w:uiPriority w:val="99"/>
    <w:unhideWhenUsed/>
    <w:rsid w:val="00437069"/>
    <w:pPr>
      <w:tabs>
        <w:tab w:val="center" w:pos="4320"/>
        <w:tab w:val="right" w:pos="8640"/>
      </w:tabs>
    </w:pPr>
  </w:style>
  <w:style w:type="character" w:customStyle="1" w:styleId="FooterChar">
    <w:name w:val="Footer Char"/>
    <w:basedOn w:val="DefaultParagraphFont"/>
    <w:link w:val="Footer"/>
    <w:uiPriority w:val="99"/>
    <w:rsid w:val="00437069"/>
    <w:rPr>
      <w:rFonts w:ascii="Arial" w:eastAsia="Times New Roman" w:hAnsi="Arial" w:cs="Times New Roman"/>
      <w:lang w:bidi="ar-SA"/>
    </w:rPr>
  </w:style>
  <w:style w:type="paragraph" w:customStyle="1" w:styleId="HeaderOdd">
    <w:name w:val="Header Odd"/>
    <w:basedOn w:val="Normal"/>
    <w:next w:val="Normal"/>
    <w:rsid w:val="0098403D"/>
    <w:pPr>
      <w:spacing w:after="60"/>
    </w:pPr>
    <w:rPr>
      <w:noProof/>
      <w:color w:val="4472AB"/>
      <w:sz w:val="16"/>
      <w:szCs w:val="16"/>
    </w:rPr>
  </w:style>
  <w:style w:type="paragraph" w:customStyle="1" w:styleId="HeadingCenter">
    <w:name w:val="Heading Center"/>
    <w:basedOn w:val="Normal"/>
    <w:next w:val="Body15"/>
    <w:rsid w:val="002A65B4"/>
    <w:pPr>
      <w:spacing w:before="300" w:after="200"/>
      <w:jc w:val="center"/>
    </w:pPr>
    <w:rPr>
      <w:rFonts w:asciiTheme="minorHAnsi" w:hAnsiTheme="minorHAnsi" w:cstheme="minorHAnsi"/>
      <w:b/>
      <w:color w:val="4472AB"/>
      <w:sz w:val="28"/>
    </w:rPr>
  </w:style>
  <w:style w:type="paragraph" w:customStyle="1" w:styleId="HeadingLeft">
    <w:name w:val="Heading Left"/>
    <w:basedOn w:val="Normal"/>
    <w:next w:val="Body15"/>
    <w:rsid w:val="002A65B4"/>
    <w:pPr>
      <w:keepNext/>
      <w:spacing w:before="300" w:after="200"/>
      <w:outlineLvl w:val="1"/>
    </w:pPr>
    <w:rPr>
      <w:rFonts w:asciiTheme="minorHAnsi" w:hAnsiTheme="minorHAnsi" w:cstheme="minorHAnsi"/>
      <w:b/>
      <w:color w:val="4472AB"/>
      <w:sz w:val="28"/>
    </w:rPr>
  </w:style>
  <w:style w:type="paragraph" w:customStyle="1" w:styleId="NoticeText">
    <w:name w:val="Notice Text"/>
    <w:basedOn w:val="Normal"/>
    <w:rsid w:val="00E36287"/>
    <w:pPr>
      <w:tabs>
        <w:tab w:val="left" w:pos="6350"/>
      </w:tabs>
      <w:spacing w:before="60" w:after="60"/>
      <w:ind w:left="425" w:right="284"/>
    </w:pPr>
    <w:rPr>
      <w:rFonts w:asciiTheme="minorHAnsi" w:hAnsiTheme="minorHAnsi" w:cs="Arial"/>
    </w:rPr>
  </w:style>
  <w:style w:type="paragraph" w:customStyle="1" w:styleId="NoticeTextCenter">
    <w:name w:val="Notice Text Center"/>
    <w:basedOn w:val="Normal"/>
    <w:rsid w:val="00E36287"/>
    <w:pPr>
      <w:spacing w:after="120"/>
      <w:ind w:left="425" w:right="340"/>
      <w:jc w:val="center"/>
    </w:pPr>
    <w:rPr>
      <w:rFonts w:asciiTheme="minorHAnsi" w:hAnsiTheme="minorHAnsi" w:cstheme="minorHAnsi"/>
      <w:bCs/>
      <w:szCs w:val="28"/>
    </w:rPr>
  </w:style>
  <w:style w:type="paragraph" w:customStyle="1" w:styleId="TableHeaderCenter">
    <w:name w:val="Table Header Center"/>
    <w:basedOn w:val="Normal"/>
    <w:next w:val="Normal"/>
    <w:rsid w:val="00694737"/>
    <w:pPr>
      <w:keepNext/>
      <w:spacing w:before="60" w:after="60"/>
      <w:jc w:val="center"/>
    </w:pPr>
    <w:rPr>
      <w:rFonts w:asciiTheme="minorHAnsi" w:hAnsiTheme="minorHAnsi" w:cstheme="minorHAnsi"/>
      <w:b/>
    </w:rPr>
  </w:style>
  <w:style w:type="paragraph" w:customStyle="1" w:styleId="TableBodyLeft">
    <w:name w:val="Table Body Left"/>
    <w:basedOn w:val="Normal"/>
    <w:rsid w:val="00CE3837"/>
    <w:pPr>
      <w:keepLines w:val="0"/>
      <w:spacing w:before="60" w:after="60"/>
    </w:pPr>
    <w:rPr>
      <w:rFonts w:asciiTheme="minorHAnsi" w:hAnsiTheme="minorHAnsi"/>
    </w:rPr>
  </w:style>
  <w:style w:type="paragraph" w:customStyle="1" w:styleId="TableBodyCenter">
    <w:name w:val="Table Body Center"/>
    <w:basedOn w:val="Normal"/>
    <w:rsid w:val="00B74A2A"/>
    <w:pPr>
      <w:keepLines w:val="0"/>
      <w:spacing w:before="60" w:after="60"/>
      <w:jc w:val="center"/>
    </w:pPr>
    <w:rPr>
      <w:rFonts w:asciiTheme="minorHAnsi" w:hAnsiTheme="minorHAnsi" w:cstheme="minorHAnsi"/>
    </w:rPr>
  </w:style>
  <w:style w:type="character" w:customStyle="1" w:styleId="SpecialConditional">
    <w:name w:val="Special Conditional"/>
    <w:rsid w:val="00A1269D"/>
    <w:rPr>
      <w:rFonts w:ascii="Arial" w:hAnsi="Arial"/>
    </w:rPr>
  </w:style>
  <w:style w:type="paragraph" w:styleId="EndnoteText">
    <w:name w:val="endnote text"/>
    <w:basedOn w:val="Normal"/>
    <w:link w:val="EndnoteTextChar"/>
    <w:uiPriority w:val="99"/>
    <w:semiHidden/>
    <w:unhideWhenUsed/>
    <w:rsid w:val="00A1269D"/>
  </w:style>
  <w:style w:type="character" w:customStyle="1" w:styleId="EndnoteTextChar">
    <w:name w:val="Endnote Text Char"/>
    <w:basedOn w:val="DefaultParagraphFont"/>
    <w:link w:val="EndnoteText"/>
    <w:uiPriority w:val="99"/>
    <w:semiHidden/>
    <w:rsid w:val="00A1269D"/>
    <w:rPr>
      <w:rFonts w:ascii="Arial" w:eastAsia="Times New Roman" w:hAnsi="Arial" w:cs="Times New Roman"/>
      <w:lang w:bidi="ar-SA"/>
    </w:rPr>
  </w:style>
  <w:style w:type="character" w:styleId="EndnoteReference">
    <w:name w:val="endnote reference"/>
    <w:basedOn w:val="DefaultParagraphFont"/>
    <w:uiPriority w:val="99"/>
    <w:semiHidden/>
    <w:unhideWhenUsed/>
    <w:rsid w:val="00A1269D"/>
    <w:rPr>
      <w:vanish/>
      <w:color w:val="800000"/>
      <w:sz w:val="20"/>
      <w:bdr w:val="none" w:sz="0" w:space="0" w:color="auto"/>
      <w:shd w:val="clear" w:color="auto" w:fill="FFC000"/>
      <w:vertAlign w:val="superscript"/>
    </w:rPr>
  </w:style>
  <w:style w:type="table" w:customStyle="1" w:styleId="TableAC2">
    <w:name w:val="Table AC2"/>
    <w:basedOn w:val="TableNormal"/>
    <w:uiPriority w:val="99"/>
    <w:rsid w:val="00705EF4"/>
    <w:rPr>
      <w:rFonts w:eastAsia="Times New Roman"/>
    </w:rPr>
    <w:tblPr>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Pr>
    <w:trPr>
      <w:cantSplit/>
    </w:trPr>
    <w:tblStylePr w:type="firstRow">
      <w:tblPr/>
      <w:tcPr>
        <w:tcBorders>
          <w:top w:val="single" w:sz="12" w:space="0" w:color="C0C0C0"/>
          <w:left w:val="single" w:sz="12" w:space="0" w:color="C0C0C0"/>
          <w:bottom w:val="nil"/>
          <w:right w:val="single" w:sz="12" w:space="0" w:color="C0C0C0"/>
          <w:insideH w:val="nil"/>
          <w:insideV w:val="single" w:sz="6" w:space="0" w:color="C0C0C0"/>
          <w:tl2br w:val="nil"/>
          <w:tr2bl w:val="nil"/>
        </w:tcBorders>
      </w:tcPr>
    </w:tblStylePr>
  </w:style>
  <w:style w:type="table" w:customStyle="1" w:styleId="TableAC1">
    <w:name w:val="Table AC1"/>
    <w:basedOn w:val="TableAC2"/>
    <w:uiPriority w:val="99"/>
    <w:rsid w:val="00705EF4"/>
    <w:tblPr>
      <w:jc w:val="center"/>
    </w:tblPr>
    <w:trPr>
      <w:jc w:val="center"/>
    </w:trPr>
    <w:tblStylePr w:type="firstRow">
      <w:tblPr/>
      <w:tcPr>
        <w:tcBorders>
          <w:top w:val="single" w:sz="12" w:space="0" w:color="C0C0C0"/>
          <w:left w:val="single" w:sz="12" w:space="0" w:color="C0C0C0"/>
          <w:bottom w:val="nil"/>
          <w:right w:val="single" w:sz="12" w:space="0" w:color="C0C0C0"/>
          <w:insideH w:val="nil"/>
          <w:insideV w:val="single" w:sz="6" w:space="0" w:color="C0C0C0"/>
          <w:tl2br w:val="nil"/>
          <w:tr2bl w:val="nil"/>
        </w:tcBorders>
        <w:shd w:val="clear" w:color="auto" w:fill="E0E0E0"/>
      </w:tcPr>
    </w:tblStylePr>
  </w:style>
  <w:style w:type="table" w:customStyle="1" w:styleId="TableAC0">
    <w:name w:val="Table AC0"/>
    <w:basedOn w:val="TableAC1"/>
    <w:uiPriority w:val="99"/>
    <w:rsid w:val="00705EF4"/>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tblPr/>
      <w:tcPr>
        <w:tcBorders>
          <w:top w:val="single" w:sz="12" w:space="0" w:color="C0C0C0"/>
          <w:left w:val="single" w:sz="12" w:space="0" w:color="C0C0C0"/>
          <w:bottom w:val="nil"/>
          <w:right w:val="single" w:sz="12" w:space="0" w:color="C0C0C0"/>
          <w:insideH w:val="nil"/>
          <w:insideV w:val="single" w:sz="6" w:space="0" w:color="C0C0C0"/>
          <w:tl2br w:val="nil"/>
          <w:tr2bl w:val="nil"/>
        </w:tcBorders>
        <w:shd w:val="clear" w:color="auto" w:fill="FFFFFF" w:themeFill="background1"/>
      </w:tcPr>
    </w:tblStylePr>
  </w:style>
  <w:style w:type="table" w:customStyle="1" w:styleId="TableAC3">
    <w:name w:val="Table AC3"/>
    <w:basedOn w:val="TableAC2"/>
    <w:uiPriority w:val="99"/>
    <w:rsid w:val="00705EF4"/>
    <w:tblPr/>
    <w:tblStylePr w:type="firstRow">
      <w:tblPr/>
      <w:tcPr>
        <w:tcBorders>
          <w:top w:val="single" w:sz="12" w:space="0" w:color="C0C0C0"/>
          <w:left w:val="single" w:sz="12" w:space="0" w:color="C0C0C0"/>
          <w:bottom w:val="nil"/>
          <w:right w:val="single" w:sz="12" w:space="0" w:color="C0C0C0"/>
          <w:insideH w:val="nil"/>
          <w:insideV w:val="single" w:sz="6" w:space="0" w:color="C0C0C0"/>
          <w:tl2br w:val="nil"/>
          <w:tr2bl w:val="nil"/>
        </w:tcBorders>
      </w:tcPr>
    </w:tblStylePr>
    <w:tblStylePr w:type="firstCol">
      <w:tblPr/>
      <w:tcPr>
        <w:tcBorders>
          <w:top w:val="single" w:sz="12" w:space="0" w:color="C0C0C0"/>
          <w:left w:val="single" w:sz="12" w:space="0" w:color="C0C0C0"/>
          <w:bottom w:val="single" w:sz="12" w:space="0" w:color="C0C0C0"/>
          <w:right w:val="nil"/>
          <w:insideH w:val="single" w:sz="4" w:space="0" w:color="C0C0C0"/>
          <w:insideV w:val="nil"/>
          <w:tl2br w:val="nil"/>
          <w:tr2bl w:val="nil"/>
        </w:tcBorders>
        <w:shd w:val="clear" w:color="auto" w:fill="E0E0E0"/>
      </w:tcPr>
    </w:tblStylePr>
  </w:style>
  <w:style w:type="paragraph" w:customStyle="1" w:styleId="ListNumberL1Start">
    <w:name w:val="List Number L1 Start"/>
    <w:basedOn w:val="Normal"/>
    <w:next w:val="ListNumberL1"/>
    <w:rsid w:val="00261569"/>
    <w:pPr>
      <w:widowControl w:val="0"/>
      <w:numPr>
        <w:ilvl w:val="4"/>
        <w:numId w:val="1"/>
      </w:numPr>
      <w:tabs>
        <w:tab w:val="clear" w:pos="1843"/>
      </w:tabs>
      <w:spacing w:before="80" w:after="80"/>
      <w:ind w:left="1417" w:hanging="425"/>
    </w:pPr>
    <w:rPr>
      <w:rFonts w:asciiTheme="minorHAnsi" w:hAnsiTheme="minorHAnsi" w:cstheme="minorHAnsi"/>
      <w:lang w:bidi="he-IL"/>
    </w:rPr>
  </w:style>
  <w:style w:type="paragraph" w:customStyle="1" w:styleId="ListNumberL1">
    <w:name w:val="List Number L1"/>
    <w:basedOn w:val="Normal"/>
    <w:qFormat/>
    <w:rsid w:val="00261569"/>
    <w:pPr>
      <w:widowControl w:val="0"/>
      <w:numPr>
        <w:ilvl w:val="5"/>
        <w:numId w:val="1"/>
      </w:numPr>
      <w:tabs>
        <w:tab w:val="clear" w:pos="1843"/>
      </w:tabs>
      <w:spacing w:before="80" w:after="80"/>
      <w:ind w:left="1417" w:hanging="425"/>
    </w:pPr>
    <w:rPr>
      <w:rFonts w:asciiTheme="minorHAnsi" w:hAnsiTheme="minorHAnsi" w:cstheme="minorHAnsi"/>
      <w:lang w:bidi="he-IL"/>
    </w:rPr>
  </w:style>
  <w:style w:type="paragraph" w:customStyle="1" w:styleId="ListAlphaL1Start">
    <w:name w:val="List Alpha L1 Start"/>
    <w:basedOn w:val="Normal"/>
    <w:next w:val="ListAlphaL1"/>
    <w:rsid w:val="00261569"/>
    <w:pPr>
      <w:widowControl w:val="0"/>
      <w:numPr>
        <w:ilvl w:val="4"/>
        <w:numId w:val="2"/>
      </w:numPr>
      <w:spacing w:before="80" w:after="80"/>
      <w:ind w:left="1417"/>
    </w:pPr>
    <w:rPr>
      <w:rFonts w:asciiTheme="minorHAnsi" w:hAnsiTheme="minorHAnsi" w:cstheme="minorHAnsi"/>
      <w:lang w:bidi="he-IL"/>
    </w:rPr>
  </w:style>
  <w:style w:type="paragraph" w:customStyle="1" w:styleId="ListAlphaL1">
    <w:name w:val="List Alpha L1"/>
    <w:basedOn w:val="Normal"/>
    <w:rsid w:val="00261569"/>
    <w:pPr>
      <w:widowControl w:val="0"/>
      <w:numPr>
        <w:ilvl w:val="5"/>
        <w:numId w:val="2"/>
      </w:numPr>
      <w:spacing w:before="80" w:after="80"/>
      <w:ind w:left="1417"/>
    </w:pPr>
    <w:rPr>
      <w:rFonts w:asciiTheme="minorHAnsi" w:hAnsiTheme="minorHAnsi" w:cstheme="minorHAnsi"/>
      <w:lang w:bidi="he-IL"/>
    </w:rPr>
  </w:style>
  <w:style w:type="paragraph" w:customStyle="1" w:styleId="ListNumberL2Start">
    <w:name w:val="List Number L2 Start"/>
    <w:basedOn w:val="ListNumberL1Start"/>
    <w:next w:val="ListNumberL2"/>
    <w:rsid w:val="006129A3"/>
    <w:pPr>
      <w:spacing w:before="60" w:after="60"/>
      <w:ind w:left="1843"/>
    </w:pPr>
  </w:style>
  <w:style w:type="paragraph" w:customStyle="1" w:styleId="ListNumberL2">
    <w:name w:val="List Number L2"/>
    <w:basedOn w:val="ListNumberL1"/>
    <w:rsid w:val="006129A3"/>
    <w:pPr>
      <w:spacing w:before="60" w:after="60"/>
      <w:ind w:left="1843"/>
    </w:pPr>
  </w:style>
  <w:style w:type="paragraph" w:customStyle="1" w:styleId="ListAlphaL2Start">
    <w:name w:val="List Alpha L2 Start"/>
    <w:basedOn w:val="ListAlphaL1Start"/>
    <w:next w:val="ListAlphaL2"/>
    <w:rsid w:val="006129A3"/>
    <w:pPr>
      <w:spacing w:before="60" w:after="60"/>
      <w:ind w:left="1843"/>
    </w:pPr>
  </w:style>
  <w:style w:type="paragraph" w:customStyle="1" w:styleId="ListAlphaL2">
    <w:name w:val="List Alpha L2"/>
    <w:basedOn w:val="ListAlphaL1"/>
    <w:rsid w:val="006129A3"/>
    <w:pPr>
      <w:spacing w:before="60" w:after="60"/>
      <w:ind w:left="1843"/>
    </w:pPr>
  </w:style>
  <w:style w:type="paragraph" w:customStyle="1" w:styleId="ListNumberL3Start">
    <w:name w:val="List Number L3 Start"/>
    <w:basedOn w:val="ListNumberL2Start"/>
    <w:next w:val="ListNumberL3"/>
    <w:rsid w:val="006129A3"/>
    <w:pPr>
      <w:keepNext/>
      <w:keepLines w:val="0"/>
      <w:ind w:left="2268"/>
    </w:pPr>
  </w:style>
  <w:style w:type="paragraph" w:customStyle="1" w:styleId="ListNumberL3">
    <w:name w:val="List Number L3"/>
    <w:basedOn w:val="ListNumberL2"/>
    <w:rsid w:val="006129A3"/>
    <w:pPr>
      <w:keepNext/>
      <w:keepLines w:val="0"/>
      <w:ind w:left="2268"/>
    </w:pPr>
  </w:style>
  <w:style w:type="paragraph" w:customStyle="1" w:styleId="ListAlphaL3Start">
    <w:name w:val="List Alpha L3 Start"/>
    <w:basedOn w:val="ListAlphaL2Start"/>
    <w:next w:val="ListAlphaL3"/>
    <w:rsid w:val="00261569"/>
    <w:pPr>
      <w:ind w:left="2268"/>
    </w:pPr>
  </w:style>
  <w:style w:type="paragraph" w:customStyle="1" w:styleId="ListAlphaL3">
    <w:name w:val="List Alpha L3"/>
    <w:basedOn w:val="ListAlphaL2"/>
    <w:rsid w:val="00261569"/>
    <w:pPr>
      <w:ind w:left="2268"/>
    </w:pPr>
  </w:style>
  <w:style w:type="paragraph" w:customStyle="1" w:styleId="NoteListNumber">
    <w:name w:val="Note List Number"/>
    <w:basedOn w:val="TableBodyLeft"/>
    <w:qFormat/>
    <w:rsid w:val="00261569"/>
    <w:pPr>
      <w:keepLines/>
      <w:numPr>
        <w:ilvl w:val="8"/>
        <w:numId w:val="17"/>
      </w:numPr>
      <w:tabs>
        <w:tab w:val="left" w:pos="284"/>
      </w:tabs>
      <w:spacing w:before="0" w:after="0"/>
    </w:pPr>
  </w:style>
  <w:style w:type="paragraph" w:customStyle="1" w:styleId="NoteListNumberStart">
    <w:name w:val="Note List Number Start"/>
    <w:basedOn w:val="TableBodyLeft"/>
    <w:qFormat/>
    <w:rsid w:val="00261569"/>
    <w:pPr>
      <w:keepLines/>
      <w:numPr>
        <w:ilvl w:val="7"/>
        <w:numId w:val="17"/>
      </w:numPr>
      <w:tabs>
        <w:tab w:val="left" w:pos="284"/>
      </w:tabs>
      <w:spacing w:before="0" w:after="0"/>
    </w:pPr>
  </w:style>
  <w:style w:type="paragraph" w:customStyle="1" w:styleId="TableAlphaL1Start">
    <w:name w:val="Table Alpha L1 Start"/>
    <w:basedOn w:val="Normal"/>
    <w:next w:val="TableAlphaL1"/>
    <w:rsid w:val="00261569"/>
    <w:pPr>
      <w:numPr>
        <w:ilvl w:val="4"/>
        <w:numId w:val="13"/>
      </w:numPr>
      <w:ind w:left="284" w:hanging="284"/>
    </w:pPr>
    <w:rPr>
      <w:rFonts w:asciiTheme="minorHAnsi" w:hAnsiTheme="minorHAnsi" w:cstheme="minorHAnsi"/>
      <w:lang w:eastAsia="en-GB"/>
    </w:rPr>
  </w:style>
  <w:style w:type="paragraph" w:customStyle="1" w:styleId="TableAlphaL1">
    <w:name w:val="Table Alpha L1"/>
    <w:basedOn w:val="Normal"/>
    <w:rsid w:val="00261569"/>
    <w:pPr>
      <w:numPr>
        <w:ilvl w:val="5"/>
        <w:numId w:val="13"/>
      </w:numPr>
      <w:ind w:left="284" w:hanging="284"/>
    </w:pPr>
    <w:rPr>
      <w:rFonts w:asciiTheme="minorHAnsi" w:hAnsiTheme="minorHAnsi" w:cstheme="minorHAnsi"/>
      <w:lang w:eastAsia="en-GB"/>
    </w:rPr>
  </w:style>
  <w:style w:type="paragraph" w:customStyle="1" w:styleId="TableNumberL1Start">
    <w:name w:val="Table Number L1 Start"/>
    <w:basedOn w:val="Normal"/>
    <w:next w:val="TableNumberL1"/>
    <w:rsid w:val="00261569"/>
    <w:pPr>
      <w:numPr>
        <w:ilvl w:val="4"/>
        <w:numId w:val="12"/>
      </w:numPr>
      <w:tabs>
        <w:tab w:val="clear" w:pos="425"/>
      </w:tabs>
      <w:ind w:left="284" w:hanging="284"/>
    </w:pPr>
    <w:rPr>
      <w:rFonts w:asciiTheme="minorHAnsi" w:hAnsiTheme="minorHAnsi" w:cstheme="minorHAnsi"/>
      <w:lang w:eastAsia="en-GB"/>
    </w:rPr>
  </w:style>
  <w:style w:type="paragraph" w:customStyle="1" w:styleId="TableNumberL1">
    <w:name w:val="Table Number L1"/>
    <w:basedOn w:val="Normal"/>
    <w:rsid w:val="00261569"/>
    <w:pPr>
      <w:numPr>
        <w:ilvl w:val="5"/>
        <w:numId w:val="12"/>
      </w:numPr>
      <w:tabs>
        <w:tab w:val="clear" w:pos="425"/>
      </w:tabs>
      <w:ind w:left="284" w:hanging="284"/>
    </w:pPr>
    <w:rPr>
      <w:rFonts w:asciiTheme="minorHAnsi" w:hAnsiTheme="minorHAnsi" w:cstheme="minorHAnsi"/>
      <w:lang w:eastAsia="en-GB"/>
    </w:rPr>
  </w:style>
  <w:style w:type="paragraph" w:customStyle="1" w:styleId="TableNumberL3Start">
    <w:name w:val="Table Number L3 Start"/>
    <w:basedOn w:val="TableNumberL1Start"/>
    <w:next w:val="TableNumberL3"/>
    <w:rsid w:val="00261569"/>
    <w:pPr>
      <w:ind w:left="851"/>
    </w:pPr>
  </w:style>
  <w:style w:type="paragraph" w:customStyle="1" w:styleId="TableNumberL3">
    <w:name w:val="Table Number L3"/>
    <w:basedOn w:val="TableNumberL1"/>
    <w:rsid w:val="00261569"/>
    <w:pPr>
      <w:ind w:left="851"/>
    </w:pPr>
  </w:style>
  <w:style w:type="paragraph" w:customStyle="1" w:styleId="TableAlphaL3Start">
    <w:name w:val="Table Alpha L3 Start"/>
    <w:basedOn w:val="TableAlphaL1Start"/>
    <w:next w:val="TableAlphaL3"/>
    <w:rsid w:val="00261569"/>
    <w:pPr>
      <w:ind w:left="851"/>
    </w:pPr>
  </w:style>
  <w:style w:type="paragraph" w:customStyle="1" w:styleId="TableAlphaL3">
    <w:name w:val="Table Alpha L3"/>
    <w:basedOn w:val="TableAlphaL1"/>
    <w:rsid w:val="00261569"/>
    <w:pPr>
      <w:ind w:left="851"/>
    </w:pPr>
  </w:style>
  <w:style w:type="character" w:customStyle="1" w:styleId="Heading1Char">
    <w:name w:val="Heading 1 Char"/>
    <w:basedOn w:val="DefaultParagraphFont"/>
    <w:link w:val="Heading1"/>
    <w:uiPriority w:val="9"/>
    <w:rsid w:val="00026AE7"/>
    <w:rPr>
      <w:rFonts w:asciiTheme="minorHAnsi" w:eastAsia="Times New Roman" w:hAnsiTheme="minorHAnsi" w:cstheme="minorHAnsi"/>
      <w:b/>
      <w:color w:val="4472AB"/>
      <w:sz w:val="40"/>
      <w:lang w:bidi="ar-SA"/>
    </w:rPr>
  </w:style>
  <w:style w:type="character" w:customStyle="1" w:styleId="Heading2Char">
    <w:name w:val="Heading 2 Char"/>
    <w:basedOn w:val="DefaultParagraphFont"/>
    <w:link w:val="Heading2"/>
    <w:uiPriority w:val="99"/>
    <w:rsid w:val="009451AC"/>
    <w:rPr>
      <w:rFonts w:asciiTheme="minorHAnsi" w:eastAsia="Times New Roman" w:hAnsiTheme="minorHAnsi" w:cstheme="minorHAnsi"/>
      <w:b/>
      <w:color w:val="4472AB"/>
      <w:sz w:val="32"/>
      <w:lang w:bidi="ar-SA"/>
    </w:rPr>
  </w:style>
  <w:style w:type="character" w:customStyle="1" w:styleId="Heading3Char">
    <w:name w:val="Heading 3 Char"/>
    <w:basedOn w:val="DefaultParagraphFont"/>
    <w:link w:val="Heading3"/>
    <w:rsid w:val="009451AC"/>
    <w:rPr>
      <w:rFonts w:asciiTheme="minorHAnsi" w:eastAsia="Times New Roman" w:hAnsiTheme="minorHAnsi" w:cstheme="minorHAnsi"/>
      <w:b/>
      <w:color w:val="4472AB"/>
      <w:spacing w:val="-10"/>
      <w:kern w:val="32"/>
      <w:sz w:val="28"/>
      <w:lang w:bidi="ar-SA"/>
    </w:rPr>
  </w:style>
  <w:style w:type="character" w:customStyle="1" w:styleId="Heading4Char">
    <w:name w:val="Heading 4 Char"/>
    <w:basedOn w:val="DefaultParagraphFont"/>
    <w:link w:val="Heading4"/>
    <w:rsid w:val="009451AC"/>
    <w:rPr>
      <w:rFonts w:asciiTheme="minorHAnsi" w:eastAsia="Times New Roman" w:hAnsiTheme="minorHAnsi" w:cstheme="minorHAnsi"/>
      <w:b/>
      <w:color w:val="4472AB"/>
      <w:sz w:val="24"/>
      <w:lang w:bidi="ar-SA"/>
    </w:rPr>
  </w:style>
  <w:style w:type="character" w:customStyle="1" w:styleId="Heading5Char">
    <w:name w:val="Heading 5 Char"/>
    <w:basedOn w:val="DefaultParagraphFont"/>
    <w:link w:val="Heading5"/>
    <w:rsid w:val="009451AC"/>
    <w:rPr>
      <w:rFonts w:asciiTheme="minorHAnsi" w:eastAsia="Times New Roman" w:hAnsiTheme="minorHAnsi" w:cstheme="minorHAnsi"/>
      <w:b/>
      <w:color w:val="4472AB"/>
      <w:sz w:val="22"/>
      <w:lang w:bidi="ar-SA"/>
    </w:rPr>
  </w:style>
  <w:style w:type="character" w:customStyle="1" w:styleId="Heading6Char">
    <w:name w:val="Heading 6 Char"/>
    <w:basedOn w:val="DefaultParagraphFont"/>
    <w:link w:val="Heading6"/>
    <w:rsid w:val="009451AC"/>
    <w:rPr>
      <w:rFonts w:asciiTheme="minorHAnsi" w:eastAsia="Times New Roman" w:hAnsiTheme="minorHAnsi" w:cstheme="minorHAnsi"/>
      <w:b/>
      <w:color w:val="4472AB"/>
      <w:lang w:bidi="ar-SA"/>
    </w:rPr>
  </w:style>
  <w:style w:type="paragraph" w:customStyle="1" w:styleId="TableSpacer">
    <w:name w:val="Table Spacer"/>
    <w:basedOn w:val="Normal"/>
    <w:next w:val="Normal"/>
    <w:rsid w:val="00DB314C"/>
    <w:pPr>
      <w:keepLines w:val="0"/>
    </w:pPr>
    <w:rPr>
      <w:rFonts w:asciiTheme="minorHAnsi" w:eastAsiaTheme="minorHAnsi" w:hAnsiTheme="minorHAnsi" w:cstheme="minorBidi"/>
      <w:sz w:val="10"/>
      <w:szCs w:val="10"/>
    </w:rPr>
  </w:style>
  <w:style w:type="paragraph" w:styleId="BodyText">
    <w:name w:val="Body Text"/>
    <w:basedOn w:val="Normal"/>
    <w:link w:val="BodyTextChar"/>
    <w:uiPriority w:val="99"/>
    <w:semiHidden/>
    <w:unhideWhenUsed/>
    <w:rsid w:val="00DB314C"/>
    <w:pPr>
      <w:spacing w:after="120"/>
    </w:pPr>
  </w:style>
  <w:style w:type="character" w:customStyle="1" w:styleId="BodyTextChar">
    <w:name w:val="Body Text Char"/>
    <w:basedOn w:val="DefaultParagraphFont"/>
    <w:link w:val="BodyText"/>
    <w:uiPriority w:val="99"/>
    <w:semiHidden/>
    <w:rsid w:val="00DB314C"/>
    <w:rPr>
      <w:rFonts w:ascii="Arial" w:eastAsia="Times New Roman" w:hAnsi="Arial" w:cs="Times New Roman"/>
      <w:lang w:bidi="ar-SA"/>
    </w:rPr>
  </w:style>
  <w:style w:type="paragraph" w:customStyle="1" w:styleId="Todothis">
    <w:name w:val="To do this"/>
    <w:basedOn w:val="Body15"/>
    <w:next w:val="Normal"/>
    <w:rsid w:val="009451AC"/>
    <w:pPr>
      <w:keepNext/>
      <w:widowControl w:val="0"/>
      <w:spacing w:before="200"/>
    </w:pPr>
    <w:rPr>
      <w:b/>
      <w:color w:val="4472AB"/>
    </w:rPr>
  </w:style>
  <w:style w:type="paragraph" w:styleId="ListContinue2">
    <w:name w:val="List Continue 2"/>
    <w:basedOn w:val="List2"/>
    <w:rsid w:val="00DB314C"/>
    <w:pPr>
      <w:keepLines w:val="0"/>
      <w:spacing w:before="60" w:after="60"/>
      <w:ind w:left="1843" w:firstLine="0"/>
      <w:contextualSpacing w:val="0"/>
    </w:pPr>
    <w:rPr>
      <w:rFonts w:asciiTheme="minorHAnsi" w:hAnsiTheme="minorHAnsi" w:cstheme="minorHAnsi"/>
    </w:rPr>
  </w:style>
  <w:style w:type="paragraph" w:styleId="ListContinue3">
    <w:name w:val="List Continue 3"/>
    <w:basedOn w:val="List"/>
    <w:rsid w:val="00C239AD"/>
    <w:pPr>
      <w:keepLines w:val="0"/>
      <w:tabs>
        <w:tab w:val="left" w:pos="340"/>
      </w:tabs>
      <w:spacing w:before="60" w:after="60"/>
      <w:ind w:left="2268" w:firstLine="0"/>
      <w:contextualSpacing w:val="0"/>
    </w:pPr>
    <w:rPr>
      <w:rFonts w:asciiTheme="minorHAnsi" w:hAnsiTheme="minorHAnsi" w:cstheme="minorHAnsi"/>
    </w:rPr>
  </w:style>
  <w:style w:type="paragraph" w:customStyle="1" w:styleId="ListBullet1AC">
    <w:name w:val="List Bullet 1 AC"/>
    <w:basedOn w:val="List"/>
    <w:qFormat/>
    <w:rsid w:val="006129A3"/>
    <w:pPr>
      <w:widowControl w:val="0"/>
      <w:numPr>
        <w:numId w:val="4"/>
      </w:numPr>
      <w:tabs>
        <w:tab w:val="clear" w:pos="1418"/>
      </w:tabs>
      <w:spacing w:before="80" w:after="80"/>
      <w:ind w:left="1417" w:hanging="425"/>
      <w:contextualSpacing w:val="0"/>
    </w:pPr>
    <w:rPr>
      <w:rFonts w:asciiTheme="minorHAnsi" w:hAnsiTheme="minorHAnsi" w:cstheme="minorHAnsi"/>
    </w:rPr>
  </w:style>
  <w:style w:type="paragraph" w:customStyle="1" w:styleId="ListBullet2AC">
    <w:name w:val="List Bullet 2 AC"/>
    <w:basedOn w:val="Normal"/>
    <w:qFormat/>
    <w:rsid w:val="006129A3"/>
    <w:pPr>
      <w:widowControl w:val="0"/>
      <w:numPr>
        <w:numId w:val="5"/>
      </w:numPr>
      <w:spacing w:before="60" w:after="60"/>
    </w:pPr>
    <w:rPr>
      <w:rFonts w:asciiTheme="minorHAnsi" w:hAnsiTheme="minorHAnsi" w:cstheme="minorHAnsi"/>
    </w:rPr>
  </w:style>
  <w:style w:type="paragraph" w:customStyle="1" w:styleId="ListBullet3AC">
    <w:name w:val="List Bullet 3 AC"/>
    <w:basedOn w:val="Normal"/>
    <w:rsid w:val="00261569"/>
    <w:pPr>
      <w:widowControl w:val="0"/>
      <w:numPr>
        <w:numId w:val="6"/>
      </w:numPr>
      <w:spacing w:before="60" w:after="60"/>
    </w:pPr>
    <w:rPr>
      <w:rFonts w:asciiTheme="minorHAnsi" w:hAnsiTheme="minorHAnsi" w:cstheme="minorHAnsi"/>
    </w:rPr>
  </w:style>
  <w:style w:type="paragraph" w:customStyle="1" w:styleId="ListContinue1">
    <w:name w:val="List Continue 1"/>
    <w:basedOn w:val="ListContinue"/>
    <w:qFormat/>
    <w:rsid w:val="006129A3"/>
    <w:pPr>
      <w:tabs>
        <w:tab w:val="left" w:pos="1418"/>
      </w:tabs>
      <w:spacing w:before="60" w:after="60"/>
      <w:ind w:left="1418"/>
      <w:contextualSpacing w:val="0"/>
    </w:pPr>
    <w:rPr>
      <w:rFonts w:asciiTheme="minorHAnsi" w:hAnsiTheme="minorHAnsi" w:cstheme="minorHAnsi"/>
    </w:rPr>
  </w:style>
  <w:style w:type="paragraph" w:styleId="List2">
    <w:name w:val="List 2"/>
    <w:basedOn w:val="Normal"/>
    <w:uiPriority w:val="99"/>
    <w:semiHidden/>
    <w:unhideWhenUsed/>
    <w:rsid w:val="00DB314C"/>
    <w:pPr>
      <w:ind w:left="566" w:hanging="283"/>
      <w:contextualSpacing/>
    </w:pPr>
  </w:style>
  <w:style w:type="paragraph" w:styleId="List">
    <w:name w:val="List"/>
    <w:basedOn w:val="Normal"/>
    <w:uiPriority w:val="99"/>
    <w:semiHidden/>
    <w:unhideWhenUsed/>
    <w:rsid w:val="00DB314C"/>
    <w:pPr>
      <w:ind w:left="283" w:hanging="283"/>
      <w:contextualSpacing/>
    </w:pPr>
  </w:style>
  <w:style w:type="paragraph" w:styleId="ListContinue">
    <w:name w:val="List Continue"/>
    <w:basedOn w:val="Normal"/>
    <w:uiPriority w:val="99"/>
    <w:semiHidden/>
    <w:unhideWhenUsed/>
    <w:rsid w:val="00DB314C"/>
    <w:pPr>
      <w:spacing w:after="120"/>
      <w:ind w:left="283"/>
      <w:contextualSpacing/>
    </w:pPr>
  </w:style>
  <w:style w:type="table" w:styleId="TableGrid">
    <w:name w:val="Table Grid"/>
    <w:basedOn w:val="TableNormal"/>
    <w:uiPriority w:val="59"/>
    <w:rsid w:val="00DB3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
    <w:name w:val="Table List Bullet"/>
    <w:basedOn w:val="Normal"/>
    <w:rsid w:val="00261569"/>
    <w:pPr>
      <w:numPr>
        <w:numId w:val="7"/>
      </w:numPr>
      <w:ind w:left="284" w:hanging="284"/>
    </w:pPr>
    <w:rPr>
      <w:rFonts w:asciiTheme="minorHAnsi" w:hAnsiTheme="minorHAnsi" w:cstheme="minorHAnsi"/>
    </w:rPr>
  </w:style>
  <w:style w:type="paragraph" w:customStyle="1" w:styleId="TableListBullet2">
    <w:name w:val="Table List Bullet 2"/>
    <w:basedOn w:val="Normal"/>
    <w:rsid w:val="00261569"/>
    <w:pPr>
      <w:numPr>
        <w:numId w:val="9"/>
      </w:numPr>
      <w:ind w:left="568" w:hanging="284"/>
    </w:pPr>
    <w:rPr>
      <w:rFonts w:asciiTheme="minorHAnsi" w:hAnsiTheme="minorHAnsi" w:cstheme="minorHAnsi"/>
    </w:rPr>
  </w:style>
  <w:style w:type="paragraph" w:customStyle="1" w:styleId="TableListBullet1">
    <w:name w:val="Table List Bullet 1"/>
    <w:basedOn w:val="TableListBullet"/>
    <w:rsid w:val="00261569"/>
  </w:style>
  <w:style w:type="paragraph" w:customStyle="1" w:styleId="TableListBullet3">
    <w:name w:val="Table List Bullet 3"/>
    <w:basedOn w:val="TableListBullet2"/>
    <w:rsid w:val="00261569"/>
    <w:pPr>
      <w:numPr>
        <w:numId w:val="8"/>
      </w:numPr>
      <w:ind w:left="851" w:hanging="284"/>
    </w:pPr>
  </w:style>
  <w:style w:type="paragraph" w:customStyle="1" w:styleId="TableListContinue1">
    <w:name w:val="Table List Continue 1"/>
    <w:basedOn w:val="Normal"/>
    <w:rsid w:val="00261569"/>
    <w:pPr>
      <w:ind w:left="284"/>
    </w:pPr>
    <w:rPr>
      <w:rFonts w:asciiTheme="minorHAnsi" w:hAnsiTheme="minorHAnsi" w:cstheme="minorHAnsi"/>
    </w:rPr>
  </w:style>
  <w:style w:type="paragraph" w:customStyle="1" w:styleId="TableListContinue2">
    <w:name w:val="Table List Continue 2"/>
    <w:basedOn w:val="Normal"/>
    <w:rsid w:val="00261569"/>
    <w:pPr>
      <w:ind w:left="567"/>
    </w:pPr>
    <w:rPr>
      <w:rFonts w:asciiTheme="minorHAnsi" w:hAnsiTheme="minorHAnsi" w:cstheme="minorHAnsi"/>
    </w:rPr>
  </w:style>
  <w:style w:type="paragraph" w:customStyle="1" w:styleId="TableListContinue3">
    <w:name w:val="Table List Continue 3"/>
    <w:basedOn w:val="TableListContinue2"/>
    <w:rsid w:val="00261569"/>
    <w:pPr>
      <w:ind w:left="851"/>
    </w:pPr>
  </w:style>
  <w:style w:type="paragraph" w:styleId="ListBullet">
    <w:name w:val="List Bullet"/>
    <w:basedOn w:val="Normal"/>
    <w:uiPriority w:val="99"/>
    <w:semiHidden/>
    <w:unhideWhenUsed/>
    <w:rsid w:val="00CE3837"/>
    <w:pPr>
      <w:tabs>
        <w:tab w:val="num" w:pos="417"/>
      </w:tabs>
      <w:ind w:left="340" w:hanging="283"/>
      <w:contextualSpacing/>
    </w:pPr>
  </w:style>
  <w:style w:type="paragraph" w:customStyle="1" w:styleId="Figure-Picture">
    <w:name w:val="Figure-Picture"/>
    <w:basedOn w:val="Normal"/>
    <w:next w:val="Normal"/>
    <w:qFormat/>
    <w:rsid w:val="003E155C"/>
    <w:pPr>
      <w:spacing w:before="40" w:after="120"/>
      <w:jc w:val="center"/>
    </w:pPr>
    <w:rPr>
      <w:rFonts w:asciiTheme="minorHAnsi" w:hAnsiTheme="minorHAnsi"/>
    </w:rPr>
  </w:style>
  <w:style w:type="paragraph" w:styleId="Caption">
    <w:name w:val="caption"/>
    <w:basedOn w:val="BodyText"/>
    <w:next w:val="Normal"/>
    <w:rsid w:val="003E155C"/>
    <w:pPr>
      <w:keepNext/>
      <w:keepLines w:val="0"/>
      <w:spacing w:before="120" w:after="60"/>
      <w:jc w:val="center"/>
    </w:pPr>
    <w:rPr>
      <w:rFonts w:asciiTheme="minorHAnsi" w:hAnsiTheme="minorHAnsi"/>
      <w:b/>
    </w:rPr>
  </w:style>
  <w:style w:type="paragraph" w:customStyle="1" w:styleId="TableListNumber">
    <w:name w:val="Table List Number"/>
    <w:basedOn w:val="ListNumber"/>
    <w:rsid w:val="006129A3"/>
    <w:pPr>
      <w:spacing w:before="60" w:after="60"/>
      <w:ind w:left="1417" w:firstLine="0"/>
      <w:contextualSpacing w:val="0"/>
    </w:pPr>
    <w:rPr>
      <w:rFonts w:asciiTheme="minorHAnsi" w:hAnsiTheme="minorHAnsi"/>
    </w:rPr>
  </w:style>
  <w:style w:type="paragraph" w:customStyle="1" w:styleId="Code25">
    <w:name w:val="Code .25"/>
    <w:basedOn w:val="Normal"/>
    <w:rsid w:val="003F70A4"/>
    <w:pPr>
      <w:shd w:val="clear" w:color="auto" w:fill="F3F3F3"/>
      <w:spacing w:before="40" w:after="40"/>
      <w:ind w:left="142" w:right="142"/>
    </w:pPr>
    <w:rPr>
      <w:rFonts w:ascii="Courier" w:hAnsi="Courier"/>
    </w:rPr>
  </w:style>
  <w:style w:type="paragraph" w:customStyle="1" w:styleId="Code75">
    <w:name w:val="Code .75"/>
    <w:basedOn w:val="Code25"/>
    <w:rsid w:val="003F70A4"/>
    <w:pPr>
      <w:ind w:left="425"/>
    </w:pPr>
  </w:style>
  <w:style w:type="paragraph" w:customStyle="1" w:styleId="Code175">
    <w:name w:val="Code 1.75"/>
    <w:basedOn w:val="Code25"/>
    <w:rsid w:val="003F70A4"/>
    <w:pPr>
      <w:keepLines w:val="0"/>
      <w:ind w:left="992"/>
    </w:pPr>
  </w:style>
  <w:style w:type="paragraph" w:customStyle="1" w:styleId="Code250">
    <w:name w:val="Code 2.5"/>
    <w:basedOn w:val="Code175"/>
    <w:rsid w:val="003F70A4"/>
    <w:pPr>
      <w:ind w:left="1418"/>
    </w:pPr>
  </w:style>
  <w:style w:type="paragraph" w:customStyle="1" w:styleId="Code325">
    <w:name w:val="Code 3.25"/>
    <w:basedOn w:val="Code250"/>
    <w:rsid w:val="003F70A4"/>
    <w:pPr>
      <w:ind w:left="1843"/>
    </w:pPr>
  </w:style>
  <w:style w:type="paragraph" w:customStyle="1" w:styleId="Code4">
    <w:name w:val="Code 4"/>
    <w:basedOn w:val="Code325"/>
    <w:rsid w:val="003F70A4"/>
    <w:pPr>
      <w:ind w:left="2268"/>
    </w:pPr>
  </w:style>
  <w:style w:type="paragraph" w:styleId="ListNumber">
    <w:name w:val="List Number"/>
    <w:basedOn w:val="Normal"/>
    <w:uiPriority w:val="99"/>
    <w:semiHidden/>
    <w:unhideWhenUsed/>
    <w:rsid w:val="003F70A4"/>
    <w:pPr>
      <w:tabs>
        <w:tab w:val="num" w:pos="417"/>
      </w:tabs>
      <w:ind w:left="340" w:hanging="283"/>
      <w:contextualSpacing/>
    </w:pPr>
  </w:style>
  <w:style w:type="paragraph" w:customStyle="1" w:styleId="Note">
    <w:name w:val="Note"/>
    <w:basedOn w:val="Body15"/>
    <w:link w:val="NoteChar"/>
    <w:rsid w:val="00C239AD"/>
    <w:pPr>
      <w:spacing w:before="60" w:after="60"/>
      <w:ind w:left="0"/>
    </w:pPr>
  </w:style>
  <w:style w:type="character" w:customStyle="1" w:styleId="NoteChar">
    <w:name w:val="Note Char"/>
    <w:link w:val="Note"/>
    <w:locked/>
    <w:rsid w:val="00C239AD"/>
    <w:rPr>
      <w:rFonts w:asciiTheme="minorHAnsi" w:eastAsia="Times New Roman" w:hAnsiTheme="minorHAnsi" w:cstheme="minorHAnsi"/>
      <w:lang w:bidi="ar-SA"/>
    </w:rPr>
  </w:style>
  <w:style w:type="paragraph" w:customStyle="1" w:styleId="Icon">
    <w:name w:val="Icon"/>
    <w:basedOn w:val="Body15"/>
    <w:rsid w:val="00961E39"/>
    <w:pPr>
      <w:ind w:left="0"/>
    </w:pPr>
  </w:style>
  <w:style w:type="paragraph" w:customStyle="1" w:styleId="CaptionAC">
    <w:name w:val="Caption AC"/>
    <w:basedOn w:val="Normal"/>
    <w:next w:val="Normal"/>
    <w:rsid w:val="00F5591D"/>
    <w:pPr>
      <w:keepNext/>
      <w:spacing w:before="300" w:after="60"/>
      <w:jc w:val="center"/>
    </w:pPr>
    <w:rPr>
      <w:rFonts w:asciiTheme="minorHAnsi" w:hAnsiTheme="minorHAnsi"/>
      <w:b/>
    </w:rPr>
  </w:style>
  <w:style w:type="paragraph" w:customStyle="1" w:styleId="H1AlphaAC">
    <w:name w:val="H1 Alpha AC"/>
    <w:next w:val="Body15"/>
    <w:rsid w:val="00026AE7"/>
    <w:pPr>
      <w:pageBreakBefore/>
      <w:numPr>
        <w:numId w:val="10"/>
      </w:numPr>
      <w:spacing w:after="160"/>
      <w:outlineLvl w:val="0"/>
    </w:pPr>
    <w:rPr>
      <w:rFonts w:asciiTheme="minorHAnsi" w:eastAsia="Times New Roman" w:hAnsiTheme="minorHAnsi"/>
      <w:b/>
      <w:color w:val="4472AB"/>
      <w:sz w:val="40"/>
      <w:szCs w:val="40"/>
      <w:lang w:bidi="ar-SA"/>
    </w:rPr>
  </w:style>
  <w:style w:type="paragraph" w:customStyle="1" w:styleId="H2AlphaAC">
    <w:name w:val="H2 Alpha AC"/>
    <w:next w:val="Body15"/>
    <w:rsid w:val="00026AE7"/>
    <w:pPr>
      <w:numPr>
        <w:ilvl w:val="1"/>
        <w:numId w:val="10"/>
      </w:numPr>
      <w:spacing w:before="300" w:after="160"/>
      <w:outlineLvl w:val="1"/>
    </w:pPr>
    <w:rPr>
      <w:rFonts w:asciiTheme="minorHAnsi" w:eastAsia="Times New Roman" w:hAnsiTheme="minorHAnsi"/>
      <w:b/>
      <w:color w:val="4472AB"/>
      <w:sz w:val="32"/>
      <w:szCs w:val="32"/>
      <w:lang w:bidi="ar-SA"/>
    </w:rPr>
  </w:style>
  <w:style w:type="paragraph" w:customStyle="1" w:styleId="H3AlphaAC">
    <w:name w:val="H3 Alpha AC"/>
    <w:next w:val="Body15"/>
    <w:rsid w:val="00026AE7"/>
    <w:pPr>
      <w:numPr>
        <w:ilvl w:val="2"/>
        <w:numId w:val="10"/>
      </w:numPr>
      <w:spacing w:before="300" w:after="160"/>
      <w:outlineLvl w:val="2"/>
    </w:pPr>
    <w:rPr>
      <w:rFonts w:asciiTheme="minorHAnsi" w:eastAsia="Times New Roman" w:hAnsiTheme="minorHAnsi"/>
      <w:b/>
      <w:color w:val="4472AB"/>
      <w:sz w:val="28"/>
      <w:szCs w:val="28"/>
      <w:lang w:bidi="ar-SA"/>
    </w:rPr>
  </w:style>
  <w:style w:type="paragraph" w:customStyle="1" w:styleId="H4AlphaAC">
    <w:name w:val="H4 Alpha AC"/>
    <w:next w:val="Body15"/>
    <w:rsid w:val="00026AE7"/>
    <w:pPr>
      <w:numPr>
        <w:ilvl w:val="3"/>
        <w:numId w:val="10"/>
      </w:numPr>
      <w:spacing w:before="300" w:after="160"/>
      <w:outlineLvl w:val="3"/>
    </w:pPr>
    <w:rPr>
      <w:rFonts w:asciiTheme="minorHAnsi" w:eastAsia="Times New Roman" w:hAnsiTheme="minorHAnsi"/>
      <w:b/>
      <w:color w:val="4472AB"/>
      <w:sz w:val="24"/>
      <w:szCs w:val="24"/>
      <w:lang w:bidi="ar-SA"/>
    </w:rPr>
  </w:style>
  <w:style w:type="paragraph" w:customStyle="1" w:styleId="H5AlphaAC">
    <w:name w:val="H5 Alpha AC"/>
    <w:next w:val="Body15"/>
    <w:rsid w:val="00026AE7"/>
    <w:pPr>
      <w:numPr>
        <w:ilvl w:val="4"/>
        <w:numId w:val="10"/>
      </w:numPr>
      <w:tabs>
        <w:tab w:val="clear" w:pos="1800"/>
        <w:tab w:val="left" w:pos="992"/>
      </w:tabs>
      <w:spacing w:before="300" w:after="160"/>
      <w:ind w:left="992" w:hanging="992"/>
      <w:outlineLvl w:val="4"/>
    </w:pPr>
    <w:rPr>
      <w:rFonts w:asciiTheme="minorHAnsi" w:eastAsia="Times New Roman" w:hAnsiTheme="minorHAnsi"/>
      <w:b/>
      <w:color w:val="4472AB"/>
      <w:sz w:val="22"/>
      <w:szCs w:val="22"/>
      <w:lang w:bidi="ar-SA"/>
    </w:rPr>
  </w:style>
  <w:style w:type="paragraph" w:customStyle="1" w:styleId="FooterAC">
    <w:name w:val="Footer AC"/>
    <w:basedOn w:val="Normal"/>
    <w:next w:val="Normal"/>
    <w:rsid w:val="00026AE7"/>
    <w:pPr>
      <w:pBdr>
        <w:top w:val="single" w:sz="6" w:space="3" w:color="4472AB"/>
      </w:pBdr>
      <w:tabs>
        <w:tab w:val="left" w:pos="0"/>
        <w:tab w:val="center" w:pos="4536"/>
        <w:tab w:val="right" w:pos="9072"/>
      </w:tabs>
      <w:spacing w:before="200"/>
      <w:jc w:val="center"/>
    </w:pPr>
    <w:rPr>
      <w:rFonts w:asciiTheme="minorHAnsi" w:hAnsiTheme="minorHAnsi" w:cstheme="minorHAnsi"/>
      <w:color w:val="4472AB"/>
    </w:rPr>
  </w:style>
  <w:style w:type="character" w:styleId="UnresolvedMention">
    <w:name w:val="Unresolved Mention"/>
    <w:basedOn w:val="DefaultParagraphFont"/>
    <w:uiPriority w:val="99"/>
    <w:semiHidden/>
    <w:unhideWhenUsed/>
    <w:rsid w:val="00C67D6B"/>
    <w:rPr>
      <w:color w:val="605E5C"/>
      <w:shd w:val="clear" w:color="auto" w:fill="E1DFDD"/>
    </w:rPr>
  </w:style>
  <w:style w:type="paragraph" w:customStyle="1" w:styleId="HeaderEven">
    <w:name w:val="Header Even"/>
    <w:basedOn w:val="HeaderOdd"/>
    <w:rsid w:val="0098403D"/>
    <w:pPr>
      <w:jc w:val="right"/>
    </w:pPr>
  </w:style>
  <w:style w:type="paragraph" w:customStyle="1" w:styleId="ParagraphStyle1">
    <w:name w:val="Paragraph Style 1"/>
    <w:basedOn w:val="Normal"/>
    <w:uiPriority w:val="99"/>
    <w:rsid w:val="0016329B"/>
    <w:pPr>
      <w:keepLines w:val="0"/>
      <w:autoSpaceDE w:val="0"/>
      <w:autoSpaceDN w:val="0"/>
      <w:bidi/>
      <w:adjustRightInd w:val="0"/>
      <w:spacing w:line="288" w:lineRule="auto"/>
      <w:textAlignment w:val="center"/>
    </w:pPr>
    <w:rPr>
      <w:rFonts w:ascii="Adobe Hebrew" w:hAnsi="Adobe Hebrew" w:cs="Adobe Hebrew"/>
      <w:color w:val="000000"/>
      <w:spacing w:val="-2"/>
      <w:sz w:val="18"/>
      <w:szCs w:val="18"/>
      <w:lang w:bidi="he-IL"/>
    </w:rPr>
  </w:style>
  <w:style w:type="character" w:customStyle="1" w:styleId="hd">
    <w:name w:val="***hd"/>
    <w:uiPriority w:val="99"/>
    <w:rsid w:val="00A82E80"/>
    <w:rPr>
      <w:rFonts w:ascii="Franklin Gothic Demi" w:hAnsi="Franklin Gothic Demi" w:cs="Franklin Gothic Demi"/>
      <w:spacing w:val="-2"/>
      <w:sz w:val="17"/>
      <w:szCs w:val="17"/>
    </w:rPr>
  </w:style>
  <w:style w:type="character" w:customStyle="1" w:styleId="txt">
    <w:name w:val="**txt"/>
    <w:uiPriority w:val="99"/>
    <w:rsid w:val="00A82E80"/>
    <w:rPr>
      <w:rFonts w:ascii="Franklin Gothic Book" w:hAnsi="Franklin Gothic Book" w:cs="Franklin Gothic Book"/>
      <w:spacing w:val="-2"/>
      <w:w w:val="95"/>
      <w:sz w:val="16"/>
      <w:szCs w:val="16"/>
    </w:rPr>
  </w:style>
  <w:style w:type="character" w:customStyle="1" w:styleId="hd2">
    <w:name w:val="***hd2"/>
    <w:uiPriority w:val="99"/>
    <w:rsid w:val="00A82E80"/>
    <w:rPr>
      <w:rFonts w:ascii="Franklin Gothic Demi" w:hAnsi="Franklin Gothic Demi" w:cs="Franklin Gothic Demi"/>
      <w:spacing w:val="-2"/>
      <w:sz w:val="17"/>
      <w:szCs w:val="17"/>
    </w:rPr>
  </w:style>
  <w:style w:type="paragraph" w:customStyle="1" w:styleId="BodyBulletL2">
    <w:name w:val="Body Bullet L2"/>
    <w:basedOn w:val="BodyBulletL1"/>
    <w:rsid w:val="006345BE"/>
    <w:pPr>
      <w:numPr>
        <w:ilvl w:val="6"/>
      </w:numPr>
      <w:tabs>
        <w:tab w:val="clear" w:pos="2268"/>
      </w:tabs>
      <w:ind w:left="1417" w:firstLine="0"/>
    </w:pPr>
  </w:style>
  <w:style w:type="paragraph" w:customStyle="1" w:styleId="BodyBulletL1">
    <w:name w:val="Body Bullet L1"/>
    <w:basedOn w:val="Normal"/>
    <w:link w:val="BodyBulletL1Char"/>
    <w:rsid w:val="006345BE"/>
    <w:pPr>
      <w:keepLines w:val="0"/>
      <w:numPr>
        <w:ilvl w:val="5"/>
        <w:numId w:val="11"/>
      </w:numPr>
      <w:tabs>
        <w:tab w:val="left" w:pos="1843"/>
      </w:tabs>
      <w:spacing w:before="120"/>
    </w:pPr>
    <w:rPr>
      <w:rFonts w:ascii="Palatino Linotype" w:hAnsi="Palatino Linotype"/>
      <w:sz w:val="21"/>
      <w:szCs w:val="21"/>
      <w:lang w:bidi="he-IL"/>
    </w:rPr>
  </w:style>
  <w:style w:type="paragraph" w:customStyle="1" w:styleId="BodyBulletL3">
    <w:name w:val="Body Bullet L3"/>
    <w:basedOn w:val="BodyBulletL2"/>
    <w:rsid w:val="006345BE"/>
    <w:pPr>
      <w:numPr>
        <w:ilvl w:val="7"/>
      </w:numPr>
      <w:tabs>
        <w:tab w:val="clear" w:pos="2693"/>
      </w:tabs>
      <w:ind w:left="1417" w:firstLine="0"/>
    </w:pPr>
  </w:style>
  <w:style w:type="character" w:customStyle="1" w:styleId="BodyBulletL1Char">
    <w:name w:val="Body Bullet L1 Char"/>
    <w:basedOn w:val="DefaultParagraphFont"/>
    <w:link w:val="BodyBulletL1"/>
    <w:locked/>
    <w:rsid w:val="006345BE"/>
    <w:rPr>
      <w:rFonts w:ascii="Palatino Linotype" w:eastAsia="Times New Roman" w:hAnsi="Palatino Linotype" w:cs="Times New Roman"/>
      <w:sz w:val="21"/>
      <w:szCs w:val="21"/>
    </w:rPr>
  </w:style>
  <w:style w:type="paragraph" w:customStyle="1" w:styleId="PartHeading">
    <w:name w:val="Part Heading"/>
    <w:basedOn w:val="Title1"/>
    <w:rsid w:val="00026AE7"/>
    <w:pPr>
      <w:spacing w:before="480" w:after="600"/>
      <w:jc w:val="right"/>
      <w:outlineLvl w:val="0"/>
    </w:pPr>
    <w:rPr>
      <w:rFonts w:ascii="Arial Bold" w:hAnsi="Arial Bold"/>
      <w:color w:val="4472AB"/>
      <w:sz w:val="96"/>
      <w:szCs w:val="96"/>
    </w:rPr>
  </w:style>
  <w:style w:type="paragraph" w:customStyle="1" w:styleId="PartSubheading">
    <w:name w:val="Part Subheading"/>
    <w:basedOn w:val="PartHeading"/>
    <w:next w:val="Body15"/>
    <w:rsid w:val="007B2EDE"/>
    <w:pPr>
      <w:ind w:left="992"/>
      <w:jc w:val="left"/>
      <w:outlineLvl w:val="9"/>
    </w:pPr>
    <w:rPr>
      <w:sz w:val="56"/>
      <w:szCs w:val="72"/>
    </w:rPr>
  </w:style>
  <w:style w:type="paragraph" w:customStyle="1" w:styleId="CLISubheadingAC">
    <w:name w:val="CLI Subheading AC"/>
    <w:basedOn w:val="Body15"/>
    <w:next w:val="Body15"/>
    <w:qFormat/>
    <w:rsid w:val="007F0128"/>
    <w:pPr>
      <w:keepNext/>
      <w:pBdr>
        <w:top w:val="single" w:sz="6" w:space="1" w:color="auto"/>
      </w:pBdr>
      <w:spacing w:before="480"/>
    </w:pPr>
    <w:rPr>
      <w:rFonts w:ascii="Arial Bold" w:hAnsi="Arial Bold"/>
      <w:b/>
    </w:rPr>
  </w:style>
  <w:style w:type="paragraph" w:customStyle="1" w:styleId="TableAlphaL2">
    <w:name w:val="Table Alpha L2"/>
    <w:basedOn w:val="TableAlphaL1"/>
    <w:rsid w:val="00261569"/>
    <w:pPr>
      <w:ind w:left="568"/>
    </w:pPr>
  </w:style>
  <w:style w:type="paragraph" w:customStyle="1" w:styleId="TableAlphaL2Start">
    <w:name w:val="Table Alpha L2 Start"/>
    <w:basedOn w:val="TableAlphaL1Start"/>
    <w:next w:val="TableAlphaL2"/>
    <w:rsid w:val="00261569"/>
    <w:pPr>
      <w:ind w:left="568"/>
    </w:pPr>
  </w:style>
  <w:style w:type="paragraph" w:customStyle="1" w:styleId="TableNumberL2">
    <w:name w:val="Table Number L2"/>
    <w:basedOn w:val="TableNumberL1"/>
    <w:rsid w:val="00261569"/>
    <w:pPr>
      <w:ind w:left="568"/>
    </w:pPr>
  </w:style>
  <w:style w:type="paragraph" w:customStyle="1" w:styleId="TableNumberL2Start">
    <w:name w:val="Table Number L2 Start"/>
    <w:basedOn w:val="TableNumberL1Start"/>
    <w:next w:val="TableNumberL2"/>
    <w:rsid w:val="00261569"/>
    <w:pPr>
      <w:ind w:left="568"/>
    </w:pPr>
  </w:style>
  <w:style w:type="paragraph" w:customStyle="1" w:styleId="NoteListBullet">
    <w:name w:val="Note List Bullet"/>
    <w:basedOn w:val="Note"/>
    <w:rsid w:val="00261569"/>
    <w:pPr>
      <w:keepLines/>
      <w:numPr>
        <w:numId w:val="15"/>
      </w:numPr>
      <w:spacing w:before="0" w:after="0"/>
      <w:ind w:left="284" w:hanging="284"/>
      <w:jc w:val="left"/>
    </w:pPr>
  </w:style>
  <w:style w:type="paragraph" w:customStyle="1" w:styleId="NoteListBullet2AC">
    <w:name w:val="Note List Bullet 2 AC"/>
    <w:basedOn w:val="Note"/>
    <w:rsid w:val="00261569"/>
    <w:pPr>
      <w:keepLines/>
      <w:numPr>
        <w:numId w:val="16"/>
      </w:numPr>
      <w:spacing w:before="0" w:after="0"/>
      <w:ind w:left="568" w:hanging="284"/>
      <w:jc w:val="left"/>
    </w:pPr>
  </w:style>
  <w:style w:type="character" w:customStyle="1" w:styleId="CrossReference">
    <w:name w:val="Cross Reference"/>
    <w:basedOn w:val="DefaultParagraphFont"/>
    <w:uiPriority w:val="1"/>
    <w:qFormat/>
    <w:rsid w:val="00331811"/>
    <w:rPr>
      <w:color w:val="0000FE"/>
    </w:rPr>
  </w:style>
  <w:style w:type="paragraph" w:customStyle="1" w:styleId="ContextBullet1">
    <w:name w:val="Context Bullet 1"/>
    <w:basedOn w:val="Normal"/>
    <w:rsid w:val="00331811"/>
    <w:pPr>
      <w:keepLines w:val="0"/>
      <w:widowControl w:val="0"/>
      <w:numPr>
        <w:numId w:val="14"/>
      </w:numPr>
      <w:spacing w:before="120" w:after="80" w:line="300" w:lineRule="exact"/>
      <w:ind w:left="964" w:hanging="340"/>
    </w:pPr>
    <w:rPr>
      <w:rFonts w:eastAsiaTheme="minorHAnsi" w:cs="Arial"/>
      <w:snapToGrid w:val="0"/>
      <w:sz w:val="22"/>
      <w:szCs w:val="22"/>
      <w:lang w:bidi="he-IL"/>
    </w:rPr>
  </w:style>
  <w:style w:type="paragraph" w:styleId="ListNumber3">
    <w:name w:val="List Number 3"/>
    <w:basedOn w:val="Normal"/>
    <w:uiPriority w:val="99"/>
    <w:unhideWhenUsed/>
    <w:rsid w:val="00331811"/>
    <w:pPr>
      <w:keepLines w:val="0"/>
      <w:tabs>
        <w:tab w:val="num" w:pos="926"/>
      </w:tabs>
      <w:spacing w:after="160" w:line="259" w:lineRule="auto"/>
      <w:ind w:left="926" w:hanging="360"/>
      <w:contextualSpacing/>
    </w:pPr>
    <w:rPr>
      <w:rFonts w:asciiTheme="minorHAnsi" w:eastAsiaTheme="minorHAnsi" w:hAnsiTheme="minorHAnsi" w:cstheme="minorBidi"/>
      <w:sz w:val="22"/>
      <w:szCs w:val="22"/>
    </w:rPr>
  </w:style>
  <w:style w:type="table" w:customStyle="1" w:styleId="TableACNote">
    <w:name w:val="Table AC Note"/>
    <w:basedOn w:val="TableNormal"/>
    <w:uiPriority w:val="99"/>
    <w:rsid w:val="00352514"/>
    <w:tblPr>
      <w:tblInd w:w="992" w:type="dxa"/>
      <w:tblBorders>
        <w:left w:val="single" w:sz="48" w:space="0" w:color="4472AB"/>
      </w:tblBorders>
      <w:tblCellMar>
        <w:left w:w="85" w:type="dxa"/>
        <w:right w:w="85" w:type="dxa"/>
      </w:tblCellMar>
    </w:tblPr>
    <w:tcPr>
      <w:shd w:val="solid" w:color="F2F2F2" w:themeColor="background1" w:themeShade="F2" w:fill="auto"/>
    </w:tcPr>
  </w:style>
  <w:style w:type="table" w:customStyle="1" w:styleId="TableACWarning">
    <w:name w:val="Table AC Warning"/>
    <w:basedOn w:val="TableACNote"/>
    <w:uiPriority w:val="99"/>
    <w:rsid w:val="0066040B"/>
    <w:tblPr>
      <w:tblBorders>
        <w:left w:val="single" w:sz="48" w:space="0" w:color="FF0000"/>
      </w:tblBorders>
    </w:tblPr>
    <w:tcPr>
      <w:shd w:val="solid" w:color="F2F2F2" w:themeColor="background1" w:themeShade="F2" w:fill="auto"/>
    </w:tcPr>
  </w:style>
  <w:style w:type="paragraph" w:styleId="TableofFigures">
    <w:name w:val="table of figures"/>
    <w:basedOn w:val="Normal"/>
    <w:next w:val="Normal"/>
    <w:uiPriority w:val="99"/>
    <w:rsid w:val="008A01C1"/>
    <w:pPr>
      <w:tabs>
        <w:tab w:val="right" w:leader="dot" w:pos="9072"/>
      </w:tabs>
    </w:pPr>
    <w:rPr>
      <w:rFonts w:asciiTheme="minorHAnsi" w:hAnsiTheme="minorHAnsi" w:cstheme="minorHAnsi"/>
      <w:noProof/>
      <w:color w:val="0070C0"/>
    </w:rPr>
  </w:style>
  <w:style w:type="paragraph" w:customStyle="1" w:styleId="NoticeHeading">
    <w:name w:val="Notice Heading"/>
    <w:basedOn w:val="Normal"/>
    <w:rsid w:val="00163F28"/>
    <w:pPr>
      <w:pageBreakBefore/>
      <w:outlineLvl w:val="0"/>
    </w:pPr>
    <w:rPr>
      <w:color w:val="FFFFFF" w:themeColor="background1"/>
      <w:sz w:val="4"/>
      <w:szCs w:val="4"/>
    </w:rPr>
  </w:style>
  <w:style w:type="paragraph" w:customStyle="1" w:styleId="LogoRight">
    <w:name w:val="Logo Right"/>
    <w:basedOn w:val="Body15"/>
    <w:rsid w:val="001E5160"/>
    <w:pPr>
      <w:ind w:left="0"/>
      <w:jc w:val="right"/>
    </w:pPr>
  </w:style>
  <w:style w:type="paragraph" w:customStyle="1" w:styleId="TOFTitle">
    <w:name w:val="TOFTitle"/>
    <w:basedOn w:val="TOCTitle"/>
    <w:rsid w:val="007905E7"/>
  </w:style>
  <w:style w:type="paragraph" w:styleId="TOC5">
    <w:name w:val="toc 5"/>
    <w:basedOn w:val="Normal"/>
    <w:next w:val="Normal"/>
    <w:autoRedefine/>
    <w:uiPriority w:val="39"/>
    <w:unhideWhenUsed/>
    <w:rsid w:val="00623E98"/>
    <w:pPr>
      <w:spacing w:after="100"/>
      <w:ind w:left="800"/>
    </w:pPr>
  </w:style>
  <w:style w:type="paragraph" w:customStyle="1" w:styleId="BasicParagraph">
    <w:name w:val="[Basic Paragraph]"/>
    <w:basedOn w:val="Normal"/>
    <w:uiPriority w:val="99"/>
    <w:rsid w:val="0089570A"/>
    <w:pPr>
      <w:keepLines w:val="0"/>
      <w:autoSpaceDE w:val="0"/>
      <w:autoSpaceDN w:val="0"/>
      <w:bidi/>
      <w:adjustRightInd w:val="0"/>
      <w:spacing w:line="288" w:lineRule="auto"/>
      <w:textAlignment w:val="center"/>
    </w:pPr>
    <w:rPr>
      <w:rFonts w:ascii="Adobe Hebrew" w:hAnsi="Adobe Hebrew" w:cs="Adobe Hebrew"/>
      <w:color w:val="000000"/>
      <w:sz w:val="24"/>
      <w:szCs w:val="24"/>
      <w:lang w:bidi="he-IL"/>
    </w:rPr>
  </w:style>
  <w:style w:type="paragraph" w:customStyle="1" w:styleId="AddressText">
    <w:name w:val="Address Text"/>
    <w:basedOn w:val="Normal"/>
    <w:rsid w:val="00B009F9"/>
    <w:pPr>
      <w:jc w:val="both"/>
    </w:pPr>
    <w:rPr>
      <w:rFonts w:asciiTheme="minorHAnsi" w:hAnsiTheme="minorHAnsi"/>
    </w:rPr>
  </w:style>
  <w:style w:type="paragraph" w:customStyle="1" w:styleId="Figure-PictureRight">
    <w:name w:val="Figure-Picture Right"/>
    <w:basedOn w:val="Figure-Picture"/>
    <w:rsid w:val="001E5622"/>
    <w:pPr>
      <w:ind w:right="-567"/>
    </w:pPr>
  </w:style>
  <w:style w:type="paragraph" w:customStyle="1" w:styleId="zpara1">
    <w:name w:val="zpara1"/>
    <w:basedOn w:val="TableSpacer"/>
    <w:rsid w:val="002A44B0"/>
    <w:rPr>
      <w:sz w:val="2"/>
      <w:szCs w:val="2"/>
    </w:rPr>
  </w:style>
  <w:style w:type="paragraph" w:customStyle="1" w:styleId="MicroSpace">
    <w:name w:val="MicroSpace"/>
    <w:basedOn w:val="Header"/>
    <w:rsid w:val="00701C79"/>
  </w:style>
  <w:style w:type="paragraph" w:customStyle="1" w:styleId="TableListL2">
    <w:name w:val="Table List L2"/>
    <w:basedOn w:val="Normal"/>
    <w:rsid w:val="002A65B4"/>
    <w:pPr>
      <w:spacing w:before="120" w:after="60"/>
      <w:ind w:left="284" w:hanging="284"/>
    </w:pPr>
    <w:rPr>
      <w:rFonts w:asciiTheme="minorHAnsi" w:hAnsiTheme="minorHAnsi" w:cstheme="minorHAnsi"/>
      <w:lang w:eastAsia="en-GB"/>
    </w:rPr>
  </w:style>
  <w:style w:type="character" w:customStyle="1" w:styleId="Heading7Char">
    <w:name w:val="Heading 7 Char"/>
    <w:basedOn w:val="DefaultParagraphFont"/>
    <w:link w:val="Heading7"/>
    <w:uiPriority w:val="9"/>
    <w:rsid w:val="009451AC"/>
    <w:rPr>
      <w:rFonts w:asciiTheme="majorHAnsi" w:eastAsiaTheme="majorEastAsia" w:hAnsiTheme="majorHAnsi" w:cstheme="majorBidi"/>
      <w:i/>
      <w:iCs/>
      <w:color w:val="1F3763" w:themeColor="accent1" w:themeShade="7F"/>
      <w:lang w:bidi="ar-SA"/>
    </w:rPr>
  </w:style>
  <w:style w:type="paragraph" w:customStyle="1" w:styleId="Heading1nonum">
    <w:name w:val="Heading 1 nonum"/>
    <w:basedOn w:val="Heading1"/>
    <w:rsid w:val="00FE332F"/>
    <w:pPr>
      <w:numPr>
        <w:numId w:val="0"/>
      </w:numPr>
    </w:pPr>
  </w:style>
  <w:style w:type="paragraph" w:customStyle="1" w:styleId="TopicHeading">
    <w:name w:val="Topic Heading"/>
    <w:basedOn w:val="Normal"/>
    <w:next w:val="Normal"/>
    <w:rsid w:val="006B2426"/>
    <w:pPr>
      <w:keepNext/>
      <w:spacing w:before="240"/>
      <w:ind w:left="1418"/>
    </w:pPr>
    <w:rPr>
      <w:rFonts w:ascii="Trebuchet MS" w:hAnsi="Trebuchet MS"/>
      <w:b/>
      <w:color w:val="000080"/>
      <w:sz w:val="21"/>
      <w:szCs w:val="21"/>
      <w:lang w:bidi="he-IL"/>
    </w:rPr>
  </w:style>
  <w:style w:type="paragraph" w:customStyle="1" w:styleId="ListRomanL3">
    <w:name w:val="List Roman L3"/>
    <w:basedOn w:val="Normal"/>
    <w:rsid w:val="006B2426"/>
    <w:pPr>
      <w:keepLines w:val="0"/>
      <w:widowControl w:val="0"/>
      <w:numPr>
        <w:ilvl w:val="5"/>
        <w:numId w:val="30"/>
      </w:numPr>
      <w:tabs>
        <w:tab w:val="left" w:pos="1843"/>
      </w:tabs>
      <w:spacing w:before="60" w:after="60"/>
      <w:ind w:left="2268"/>
    </w:pPr>
    <w:rPr>
      <w:rFonts w:asciiTheme="minorHAnsi" w:hAnsiTheme="minorHAnsi" w:cstheme="minorHAnsi"/>
      <w:lang w:bidi="he-IL"/>
    </w:rPr>
  </w:style>
  <w:style w:type="character" w:customStyle="1" w:styleId="CodeCharacter">
    <w:name w:val="Code Character"/>
    <w:rsid w:val="006B2426"/>
    <w:rPr>
      <w:rFonts w:ascii="Lucida Console" w:hAnsi="Lucida Console"/>
      <w:noProof/>
      <w:color w:val="000080"/>
      <w:sz w:val="18"/>
      <w:szCs w:val="18"/>
      <w:lang w:val="en-US"/>
    </w:rPr>
  </w:style>
  <w:style w:type="paragraph" w:customStyle="1" w:styleId="ListRomanL3Start">
    <w:name w:val="List Roman L3 Start"/>
    <w:basedOn w:val="ListRomanL3"/>
    <w:next w:val="ListRomanL3"/>
    <w:rsid w:val="006B2426"/>
    <w:pPr>
      <w:numPr>
        <w:ilvl w:val="4"/>
      </w:numPr>
      <w:ind w:left="2268"/>
    </w:pPr>
  </w:style>
  <w:style w:type="paragraph" w:customStyle="1" w:styleId="Tiny">
    <w:name w:val="Tiny"/>
    <w:basedOn w:val="Normal"/>
    <w:rsid w:val="00163F28"/>
  </w:style>
  <w:style w:type="paragraph" w:customStyle="1" w:styleId="ListBullet4AC">
    <w:name w:val="List Bullet 4 AC"/>
    <w:basedOn w:val="ListBullet3AC"/>
    <w:rsid w:val="00C75D12"/>
    <w:pPr>
      <w:numPr>
        <w:numId w:val="31"/>
      </w:numPr>
      <w:ind w:left="2693"/>
    </w:pPr>
  </w:style>
  <w:style w:type="paragraph" w:customStyle="1" w:styleId="ListBullet5AC">
    <w:name w:val="List Bullet 5 AC"/>
    <w:basedOn w:val="ListBullet4AC"/>
    <w:rsid w:val="00C75D12"/>
    <w:pPr>
      <w:ind w:left="3118"/>
    </w:pPr>
  </w:style>
  <w:style w:type="character" w:customStyle="1" w:styleId="SuperTiny">
    <w:name w:val="SuperTiny"/>
    <w:basedOn w:val="DefaultParagraphFont"/>
    <w:uiPriority w:val="1"/>
    <w:qFormat/>
    <w:rsid w:val="0058684A"/>
    <w:rPr>
      <w:rFonts w:ascii="Calibri" w:hAnsi="Calibri"/>
      <w:b/>
      <w:color w:val="FFFFFF" w:themeColor="background1"/>
      <w:spacing w:val="-120"/>
      <w:sz w:val="2"/>
    </w:rPr>
  </w:style>
  <w:style w:type="paragraph" w:customStyle="1" w:styleId="FigureCaption">
    <w:name w:val="Figure Caption"/>
    <w:basedOn w:val="Caption"/>
    <w:rsid w:val="00212ACE"/>
  </w:style>
  <w:style w:type="paragraph" w:customStyle="1" w:styleId="TableCaption">
    <w:name w:val="Table Caption"/>
    <w:basedOn w:val="Caption"/>
    <w:rsid w:val="0047140F"/>
  </w:style>
  <w:style w:type="character" w:customStyle="1" w:styleId="TagCode">
    <w:name w:val="TagCode"/>
    <w:basedOn w:val="DefaultParagraphFont"/>
    <w:uiPriority w:val="1"/>
    <w:qFormat/>
    <w:rsid w:val="00E20334"/>
    <w:rPr>
      <w:rFonts w:ascii="Arial Narrow" w:hAnsi="Arial Narrow" w:cs="Arial"/>
      <w:vanish/>
      <w:color w:val="C00000"/>
      <w:sz w:val="14"/>
      <w:szCs w:val="14"/>
      <w:shd w:val="clear" w:color="auto" w:fill="FFC000"/>
      <w:vertAlign w:val="superscript"/>
      <w:lang w:val="en"/>
    </w:rPr>
  </w:style>
  <w:style w:type="paragraph" w:styleId="Revision">
    <w:name w:val="Revision"/>
    <w:hidden/>
    <w:uiPriority w:val="99"/>
    <w:semiHidden/>
    <w:rsid w:val="00223A27"/>
    <w:rPr>
      <w:rFonts w:ascii="Arial" w:eastAsia="Times New Roman" w:hAnsi="Arial"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diocodes.com/library/technical-documents" TargetMode="Externa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online.audiocodes.com/documentation-feedback"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online.audiocodes.com/documentation-feedback" TargetMode="Externa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audiocodes.com/solutions-products/solutions/enterprise-voice/webrtc-connectivity" TargetMode="External"/><Relationship Id="rId23" Type="http://schemas.openxmlformats.org/officeDocument/2006/relationships/hyperlink" Target="https://www.audiocodes.com/" TargetMode="Externa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udiocodes.com/services-support/maintenance-and-support" TargetMode="External"/><Relationship Id="rId22" Type="http://schemas.openxmlformats.org/officeDocument/2006/relationships/hyperlink" Target="https://www.audiocodes.com/corporate/offices-worldwide" TargetMode="Externa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uchg\AppData\Roaming\Microsoft\Templates\Autho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88689-4557-492D-8F5C-076ACA44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AuthorIT.dotx</Template>
  <TotalTime>42</TotalTime>
  <Pages>15</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Audiocodes</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Gelber</dc:creator>
  <cp:keywords>Document #: LTRT-14032</cp:keywords>
  <dc:description/>
  <cp:lastModifiedBy>Igor Kolosov</cp:lastModifiedBy>
  <cp:revision>12</cp:revision>
  <cp:lastPrinted>2022-07-03T15:01:00Z</cp:lastPrinted>
  <dcterms:created xsi:type="dcterms:W3CDTF">2022-07-03T14:45:00Z</dcterms:created>
  <dcterms:modified xsi:type="dcterms:W3CDTF">2022-07-26T14:03:00Z</dcterms:modified>
</cp:coreProperties>
</file>